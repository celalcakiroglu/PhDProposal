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0BE" w:rsidRPr="0088655B" w:rsidRDefault="00A748FC" w:rsidP="0088655B">
      <w:pPr>
        <w:spacing w:after="0" w:line="240" w:lineRule="auto"/>
        <w:jc w:val="both"/>
        <w:rPr>
          <w:rFonts w:ascii="Times New Roman" w:hAnsi="Times New Roman" w:cs="Times New Roman"/>
          <w:b/>
          <w:sz w:val="24"/>
          <w:szCs w:val="24"/>
        </w:rPr>
      </w:pPr>
      <w:r w:rsidRPr="0088655B">
        <w:rPr>
          <w:rFonts w:ascii="Times New Roman" w:hAnsi="Times New Roman" w:cs="Times New Roman"/>
          <w:b/>
          <w:sz w:val="24"/>
          <w:szCs w:val="24"/>
        </w:rPr>
        <w:t>Problem statement:</w:t>
      </w:r>
    </w:p>
    <w:p w:rsidR="006C0DD6" w:rsidRDefault="006C0DD6" w:rsidP="0088655B">
      <w:pPr>
        <w:spacing w:after="0" w:line="240" w:lineRule="auto"/>
        <w:jc w:val="both"/>
        <w:rPr>
          <w:rFonts w:ascii="Times New Roman" w:hAnsi="Times New Roman" w:cs="Times New Roman"/>
          <w:sz w:val="24"/>
          <w:szCs w:val="24"/>
        </w:rPr>
      </w:pPr>
      <w:r w:rsidRPr="00DA4B6A">
        <w:rPr>
          <w:rFonts w:ascii="Times New Roman" w:hAnsi="Times New Roman" w:cs="Times New Roman"/>
          <w:sz w:val="24"/>
          <w:szCs w:val="24"/>
        </w:rPr>
        <w:t xml:space="preserve">To date the research on pipeline structures mostly focused on the buckling of </w:t>
      </w:r>
      <w:r w:rsidR="009724FA" w:rsidRPr="00DA4B6A">
        <w:rPr>
          <w:rFonts w:ascii="Times New Roman" w:hAnsi="Times New Roman" w:cs="Times New Roman"/>
          <w:sz w:val="24"/>
          <w:szCs w:val="24"/>
        </w:rPr>
        <w:t>different pipe configurations</w:t>
      </w:r>
      <w:r w:rsidRPr="00DA4B6A">
        <w:rPr>
          <w:rFonts w:ascii="Times New Roman" w:hAnsi="Times New Roman" w:cs="Times New Roman"/>
          <w:sz w:val="24"/>
          <w:szCs w:val="24"/>
        </w:rPr>
        <w:t xml:space="preserve"> under compressive forces.</w:t>
      </w:r>
      <w:r w:rsidR="00E55CDC" w:rsidRPr="00DA4B6A">
        <w:rPr>
          <w:rFonts w:ascii="Times New Roman" w:hAnsi="Times New Roman" w:cs="Times New Roman"/>
          <w:sz w:val="24"/>
          <w:szCs w:val="24"/>
        </w:rPr>
        <w:t xml:space="preserve"> </w:t>
      </w:r>
      <w:r w:rsidR="00F457A8">
        <w:rPr>
          <w:rFonts w:ascii="Times New Roman" w:hAnsi="Times New Roman" w:cs="Times New Roman"/>
          <w:sz w:val="24"/>
          <w:szCs w:val="24"/>
        </w:rPr>
        <w:t xml:space="preserve">Such </w:t>
      </w:r>
      <w:r w:rsidR="00E55CDC" w:rsidRPr="00DA4B6A">
        <w:rPr>
          <w:rFonts w:ascii="Times New Roman" w:hAnsi="Times New Roman" w:cs="Times New Roman"/>
          <w:sz w:val="24"/>
          <w:szCs w:val="24"/>
        </w:rPr>
        <w:t>research projects were carried out to investigate the buckling and fracture of pipe walls under compressive loading</w:t>
      </w:r>
      <w:r w:rsidR="00FD042B" w:rsidRPr="00DA4B6A">
        <w:rPr>
          <w:rFonts w:ascii="Times New Roman" w:hAnsi="Times New Roman" w:cs="Times New Roman"/>
          <w:sz w:val="24"/>
          <w:szCs w:val="24"/>
        </w:rPr>
        <w:t>. The research projects</w:t>
      </w:r>
      <w:r w:rsidR="00E55CDC" w:rsidRPr="00DA4B6A">
        <w:rPr>
          <w:rFonts w:ascii="Times New Roman" w:hAnsi="Times New Roman" w:cs="Times New Roman"/>
          <w:sz w:val="24"/>
          <w:szCs w:val="24"/>
        </w:rPr>
        <w:t xml:space="preserve"> </w:t>
      </w:r>
      <w:r w:rsidR="00E55CDC" w:rsidRPr="00DA4B6A">
        <w:rPr>
          <w:rFonts w:ascii="Times New Roman" w:hAnsi="Times New Roman" w:cs="Times New Roman"/>
          <w:sz w:val="24"/>
          <w:szCs w:val="24"/>
        </w:rPr>
        <w:fldChar w:fldCharType="begin"/>
      </w:r>
      <w:r w:rsidR="00E55CDC" w:rsidRPr="00DA4B6A">
        <w:rPr>
          <w:rFonts w:ascii="Times New Roman" w:hAnsi="Times New Roman" w:cs="Times New Roman"/>
          <w:sz w:val="24"/>
          <w:szCs w:val="24"/>
        </w:rPr>
        <w:instrText xml:space="preserve"> REF senThesis \h  \* MERGEFORMAT </w:instrText>
      </w:r>
      <w:r w:rsidR="00E55CDC" w:rsidRPr="00DA4B6A">
        <w:rPr>
          <w:rFonts w:ascii="Times New Roman" w:hAnsi="Times New Roman" w:cs="Times New Roman"/>
          <w:sz w:val="24"/>
          <w:szCs w:val="24"/>
        </w:rPr>
      </w:r>
      <w:r w:rsidR="00E55CDC" w:rsidRPr="00DA4B6A">
        <w:rPr>
          <w:rFonts w:ascii="Times New Roman" w:hAnsi="Times New Roman" w:cs="Times New Roman"/>
          <w:sz w:val="24"/>
          <w:szCs w:val="24"/>
        </w:rPr>
        <w:fldChar w:fldCharType="separate"/>
      </w:r>
      <w:r w:rsidR="00E55CDC" w:rsidRPr="00DA4B6A">
        <w:rPr>
          <w:rFonts w:ascii="Times New Roman" w:hAnsi="Times New Roman" w:cs="Times New Roman"/>
          <w:sz w:val="24"/>
          <w:szCs w:val="24"/>
        </w:rPr>
        <w:t>[1]</w:t>
      </w:r>
      <w:r w:rsidR="00E55CDC" w:rsidRPr="00DA4B6A">
        <w:rPr>
          <w:rFonts w:ascii="Times New Roman" w:hAnsi="Times New Roman" w:cs="Times New Roman"/>
          <w:sz w:val="24"/>
          <w:szCs w:val="24"/>
        </w:rPr>
        <w:fldChar w:fldCharType="end"/>
      </w:r>
      <w:r w:rsidR="00E55CDC" w:rsidRPr="00DA4B6A">
        <w:rPr>
          <w:rFonts w:ascii="Times New Roman" w:hAnsi="Times New Roman" w:cs="Times New Roman"/>
          <w:sz w:val="24"/>
          <w:szCs w:val="24"/>
        </w:rPr>
        <w:t xml:space="preserve">, </w:t>
      </w:r>
      <w:r w:rsidR="00E55CDC" w:rsidRPr="00DA4B6A">
        <w:rPr>
          <w:rFonts w:ascii="Times New Roman" w:hAnsi="Times New Roman" w:cs="Times New Roman"/>
          <w:sz w:val="24"/>
          <w:szCs w:val="24"/>
        </w:rPr>
        <w:fldChar w:fldCharType="begin"/>
      </w:r>
      <w:r w:rsidR="00E55CDC" w:rsidRPr="00DA4B6A">
        <w:rPr>
          <w:rFonts w:ascii="Times New Roman" w:hAnsi="Times New Roman" w:cs="Times New Roman"/>
          <w:sz w:val="24"/>
          <w:szCs w:val="24"/>
        </w:rPr>
        <w:instrText xml:space="preserve"> REF das \h  \* MERGEFORMAT </w:instrText>
      </w:r>
      <w:r w:rsidR="00E55CDC" w:rsidRPr="00DA4B6A">
        <w:rPr>
          <w:rFonts w:ascii="Times New Roman" w:hAnsi="Times New Roman" w:cs="Times New Roman"/>
          <w:sz w:val="24"/>
          <w:szCs w:val="24"/>
        </w:rPr>
      </w:r>
      <w:r w:rsidR="00E55CDC" w:rsidRPr="00DA4B6A">
        <w:rPr>
          <w:rFonts w:ascii="Times New Roman" w:hAnsi="Times New Roman" w:cs="Times New Roman"/>
          <w:sz w:val="24"/>
          <w:szCs w:val="24"/>
        </w:rPr>
        <w:fldChar w:fldCharType="separate"/>
      </w:r>
      <w:r w:rsidR="00E55CDC" w:rsidRPr="00DA4B6A">
        <w:rPr>
          <w:rFonts w:ascii="Times New Roman" w:hAnsi="Times New Roman" w:cs="Times New Roman"/>
          <w:sz w:val="24"/>
          <w:szCs w:val="24"/>
        </w:rPr>
        <w:t>[2]</w:t>
      </w:r>
      <w:r w:rsidR="00E55CDC" w:rsidRPr="00DA4B6A">
        <w:rPr>
          <w:rFonts w:ascii="Times New Roman" w:hAnsi="Times New Roman" w:cs="Times New Roman"/>
          <w:sz w:val="24"/>
          <w:szCs w:val="24"/>
        </w:rPr>
        <w:fldChar w:fldCharType="end"/>
      </w:r>
      <w:r w:rsidR="00FD042B" w:rsidRPr="00DA4B6A">
        <w:rPr>
          <w:rFonts w:ascii="Times New Roman" w:hAnsi="Times New Roman" w:cs="Times New Roman"/>
          <w:sz w:val="24"/>
          <w:szCs w:val="24"/>
        </w:rPr>
        <w:t xml:space="preserve">, </w:t>
      </w:r>
      <w:r w:rsidR="00FD042B" w:rsidRPr="00DA4B6A">
        <w:rPr>
          <w:rFonts w:ascii="Times New Roman" w:hAnsi="Times New Roman" w:cs="Times New Roman"/>
          <w:sz w:val="24"/>
          <w:szCs w:val="24"/>
        </w:rPr>
        <w:fldChar w:fldCharType="begin"/>
      </w:r>
      <w:r w:rsidR="00FD042B" w:rsidRPr="00DA4B6A">
        <w:rPr>
          <w:rFonts w:ascii="Times New Roman" w:hAnsi="Times New Roman" w:cs="Times New Roman"/>
          <w:sz w:val="24"/>
          <w:szCs w:val="24"/>
        </w:rPr>
        <w:instrText xml:space="preserve"> REF chen \h  \* MERGEFORMAT </w:instrText>
      </w:r>
      <w:r w:rsidR="00FD042B" w:rsidRPr="00DA4B6A">
        <w:rPr>
          <w:rFonts w:ascii="Times New Roman" w:hAnsi="Times New Roman" w:cs="Times New Roman"/>
          <w:sz w:val="24"/>
          <w:szCs w:val="24"/>
        </w:rPr>
      </w:r>
      <w:r w:rsidR="00FD042B" w:rsidRPr="00DA4B6A">
        <w:rPr>
          <w:rFonts w:ascii="Times New Roman" w:hAnsi="Times New Roman" w:cs="Times New Roman"/>
          <w:sz w:val="24"/>
          <w:szCs w:val="24"/>
        </w:rPr>
        <w:fldChar w:fldCharType="separate"/>
      </w:r>
      <w:r w:rsidR="00FD042B" w:rsidRPr="00DA4B6A">
        <w:rPr>
          <w:rFonts w:ascii="Times New Roman" w:hAnsi="Times New Roman" w:cs="Times New Roman"/>
          <w:sz w:val="24"/>
          <w:szCs w:val="24"/>
        </w:rPr>
        <w:t>[3]</w:t>
      </w:r>
      <w:r w:rsidR="00FD042B" w:rsidRPr="00DA4B6A">
        <w:rPr>
          <w:rFonts w:ascii="Times New Roman" w:hAnsi="Times New Roman" w:cs="Times New Roman"/>
          <w:sz w:val="24"/>
          <w:szCs w:val="24"/>
        </w:rPr>
        <w:fldChar w:fldCharType="end"/>
      </w:r>
      <w:r w:rsidR="00FD042B" w:rsidRPr="00DA4B6A">
        <w:rPr>
          <w:rFonts w:ascii="Times New Roman" w:hAnsi="Times New Roman" w:cs="Times New Roman"/>
          <w:sz w:val="24"/>
          <w:szCs w:val="24"/>
        </w:rPr>
        <w:t xml:space="preserve"> are some examples of experimental studies which analyzed the occurrence of local buckling in</w:t>
      </w:r>
      <w:r w:rsidR="00F457A8">
        <w:rPr>
          <w:rFonts w:ascii="Times New Roman" w:hAnsi="Times New Roman" w:cs="Times New Roman"/>
          <w:sz w:val="24"/>
          <w:szCs w:val="24"/>
        </w:rPr>
        <w:t xml:space="preserve"> the</w:t>
      </w:r>
      <w:r w:rsidR="00FD042B" w:rsidRPr="00DA4B6A">
        <w:rPr>
          <w:rFonts w:ascii="Times New Roman" w:hAnsi="Times New Roman" w:cs="Times New Roman"/>
          <w:sz w:val="24"/>
          <w:szCs w:val="24"/>
        </w:rPr>
        <w:t xml:space="preserve"> form of wrinkles in the pipe wall due to bending.</w:t>
      </w:r>
      <w:r w:rsidR="00540563" w:rsidRPr="00DA4B6A">
        <w:rPr>
          <w:rFonts w:ascii="Times New Roman" w:hAnsi="Times New Roman" w:cs="Times New Roman"/>
          <w:sz w:val="24"/>
          <w:szCs w:val="24"/>
        </w:rPr>
        <w:t xml:space="preserve"> On the other hand</w:t>
      </w:r>
      <w:r w:rsidR="00986A66" w:rsidRPr="00DA4B6A">
        <w:rPr>
          <w:rFonts w:ascii="Times New Roman" w:hAnsi="Times New Roman" w:cs="Times New Roman"/>
          <w:sz w:val="24"/>
          <w:szCs w:val="24"/>
        </w:rPr>
        <w:t xml:space="preserve"> there </w:t>
      </w:r>
      <w:r w:rsidR="00527E06" w:rsidRPr="00DA4B6A">
        <w:rPr>
          <w:rFonts w:ascii="Times New Roman" w:hAnsi="Times New Roman" w:cs="Times New Roman"/>
          <w:sz w:val="24"/>
          <w:szCs w:val="24"/>
        </w:rPr>
        <w:t xml:space="preserve">is a </w:t>
      </w:r>
      <w:r w:rsidR="00986A66" w:rsidRPr="00DA4B6A">
        <w:rPr>
          <w:rFonts w:ascii="Times New Roman" w:hAnsi="Times New Roman" w:cs="Times New Roman"/>
          <w:sz w:val="24"/>
          <w:szCs w:val="24"/>
        </w:rPr>
        <w:t xml:space="preserve">limited </w:t>
      </w:r>
      <w:r w:rsidR="0030000D" w:rsidRPr="00DA4B6A">
        <w:rPr>
          <w:rFonts w:ascii="Times New Roman" w:hAnsi="Times New Roman" w:cs="Times New Roman"/>
          <w:sz w:val="24"/>
          <w:szCs w:val="24"/>
        </w:rPr>
        <w:t>amount</w:t>
      </w:r>
      <w:r w:rsidR="00986A66" w:rsidRPr="00DA4B6A">
        <w:rPr>
          <w:rFonts w:ascii="Times New Roman" w:hAnsi="Times New Roman" w:cs="Times New Roman"/>
          <w:sz w:val="24"/>
          <w:szCs w:val="24"/>
        </w:rPr>
        <w:t xml:space="preserve"> of research projects studying the tensile strain capacity of pipeline </w:t>
      </w:r>
      <w:r w:rsidR="00527E06" w:rsidRPr="00DA4B6A">
        <w:rPr>
          <w:rFonts w:ascii="Times New Roman" w:hAnsi="Times New Roman" w:cs="Times New Roman"/>
          <w:sz w:val="24"/>
          <w:szCs w:val="24"/>
        </w:rPr>
        <w:t>that considers the effect of the internal pressure</w:t>
      </w:r>
      <w:r w:rsidR="00986A66" w:rsidRPr="00DA4B6A">
        <w:rPr>
          <w:rFonts w:ascii="Times New Roman" w:hAnsi="Times New Roman" w:cs="Times New Roman"/>
          <w:sz w:val="24"/>
          <w:szCs w:val="24"/>
        </w:rPr>
        <w:t>.</w:t>
      </w:r>
    </w:p>
    <w:p w:rsidR="00013253" w:rsidRDefault="006C0DD6" w:rsidP="008865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8655B" w:rsidRDefault="0088655B" w:rsidP="0088655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Different mathematical descriptions of the tensile strain capacity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m:t>
        </m:r>
      </m:oMath>
      <w:r>
        <w:rPr>
          <w:rFonts w:ascii="Times New Roman" w:hAnsi="Times New Roman" w:cs="Times New Roman"/>
          <w:sz w:val="24"/>
          <w:szCs w:val="24"/>
        </w:rPr>
        <w:t xml:space="preserve"> of pipes are available in the literature in the form of prediction equations. Some of these are incorporated in the </w:t>
      </w:r>
      <w:r w:rsidRPr="003A5B9F">
        <w:rPr>
          <w:rFonts w:ascii="Times New Roman" w:hAnsi="Times New Roman" w:cs="Times New Roman"/>
          <w:sz w:val="24"/>
          <w:szCs w:val="24"/>
        </w:rPr>
        <w:t>CSA code for Pipeline Systems Operation (CSA Z662)</w:t>
      </w:r>
      <w:r>
        <w:rPr>
          <w:rFonts w:ascii="Times New Roman" w:hAnsi="Times New Roman" w:cs="Times New Roman"/>
          <w:sz w:val="24"/>
          <w:szCs w:val="24"/>
        </w:rPr>
        <w:t>.</w:t>
      </w:r>
      <w:r w:rsidRPr="003A5B9F">
        <w:rPr>
          <w:rFonts w:ascii="Times New Roman" w:hAnsi="Times New Roman" w:cs="Times New Roman"/>
          <w:sz w:val="24"/>
          <w:szCs w:val="24"/>
        </w:rPr>
        <w:t xml:space="preserve"> </w:t>
      </w:r>
      <w:r>
        <w:rPr>
          <w:rFonts w:ascii="Times New Roman" w:hAnsi="Times New Roman" w:cs="Times New Roman"/>
          <w:sz w:val="24"/>
          <w:szCs w:val="24"/>
        </w:rPr>
        <w:t>However there is no well-established method for predicting the tensile strain capacity under internal pressure and the current equations in the CSA code don</w:t>
      </w:r>
      <w:ins w:id="0" w:author="Samer Adeeb" w:date="2014-06-03T13:25:00Z">
        <w:r w:rsidR="00F457A8">
          <w:rPr>
            <w:rFonts w:ascii="Times New Roman" w:hAnsi="Times New Roman" w:cs="Times New Roman"/>
            <w:sz w:val="24"/>
            <w:szCs w:val="24"/>
          </w:rPr>
          <w:t>’</w:t>
        </w:r>
      </w:ins>
      <w:del w:id="1" w:author="Samer Adeeb" w:date="2014-06-03T13:25:00Z">
        <w:r w:rsidDel="00F457A8">
          <w:rPr>
            <w:rFonts w:ascii="Times New Roman" w:hAnsi="Times New Roman" w:cs="Times New Roman"/>
            <w:sz w:val="24"/>
            <w:szCs w:val="24"/>
          </w:rPr>
          <w:delText>’</w:delText>
        </w:r>
        <w:r w:rsidR="00F316AD" w:rsidDel="00F457A8">
          <w:rPr>
            <w:rFonts w:ascii="Times New Roman" w:hAnsi="Times New Roman" w:cs="Times New Roman"/>
            <w:sz w:val="24"/>
            <w:szCs w:val="24"/>
          </w:rPr>
          <w:delText xml:space="preserve"> </w:delText>
        </w:r>
      </w:del>
      <w:r>
        <w:rPr>
          <w:rFonts w:ascii="Times New Roman" w:hAnsi="Times New Roman" w:cs="Times New Roman"/>
          <w:sz w:val="24"/>
          <w:szCs w:val="24"/>
        </w:rPr>
        <w:t xml:space="preserve">t consider the effect of internal pressure </w:t>
      </w:r>
      <w:proofErr w:type="gramStart"/>
      <w:r>
        <w:rPr>
          <w:rFonts w:ascii="Times New Roman" w:hAnsi="Times New Roman" w:cs="Times New Roman"/>
          <w:sz w:val="24"/>
          <w:szCs w:val="24"/>
        </w:rPr>
        <w:t xml:space="preserve">on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oMath>
      <w:r>
        <w:rPr>
          <w:rFonts w:ascii="Times New Roman" w:hAnsi="Times New Roman" w:cs="Times New Roman"/>
          <w:sz w:val="24"/>
          <w:szCs w:val="24"/>
        </w:rPr>
        <w:t xml:space="preserve">. Also none of the currently available methods for tensile strain capacity prediction are applicable to vintage pipes with steel grade X52. The current equations in the literature assume a steel grade of X65 or higher. </w:t>
      </w:r>
      <w:r w:rsidRPr="003A5B9F">
        <w:rPr>
          <w:rFonts w:ascii="Times New Roman" w:eastAsiaTheme="minorEastAsia" w:hAnsi="Times New Roman" w:cs="Times New Roman"/>
          <w:sz w:val="24"/>
          <w:szCs w:val="24"/>
        </w:rPr>
        <w:t>These conditions make it necessary to investigate the strain response of X52 pipes under internal pressure.</w:t>
      </w:r>
    </w:p>
    <w:p w:rsidR="00A748FC" w:rsidRDefault="00A748FC" w:rsidP="0088655B">
      <w:pPr>
        <w:spacing w:after="0" w:line="240" w:lineRule="auto"/>
      </w:pPr>
    </w:p>
    <w:p w:rsidR="00013253" w:rsidRPr="007763F8" w:rsidRDefault="00013253" w:rsidP="00013253">
      <w:pPr>
        <w:jc w:val="both"/>
        <w:rPr>
          <w:rFonts w:ascii="Times New Roman" w:hAnsi="Times New Roman" w:cs="Times New Roman"/>
          <w:sz w:val="24"/>
          <w:szCs w:val="24"/>
        </w:rPr>
      </w:pPr>
      <w:r w:rsidRPr="009C18DD">
        <w:rPr>
          <w:rFonts w:ascii="Times New Roman" w:hAnsi="Times New Roman" w:cs="Times New Roman"/>
          <w:sz w:val="24"/>
          <w:szCs w:val="24"/>
        </w:rPr>
        <w:t xml:space="preserve">Cold bending is applied in order to change the direction of a pipeline in a horizontal or vertical plane. This can be necessary to conform </w:t>
      </w:r>
      <w:proofErr w:type="gramStart"/>
      <w:r w:rsidRPr="009C18DD">
        <w:rPr>
          <w:rFonts w:ascii="Times New Roman" w:hAnsi="Times New Roman" w:cs="Times New Roman"/>
          <w:sz w:val="24"/>
          <w:szCs w:val="24"/>
        </w:rPr>
        <w:t>with</w:t>
      </w:r>
      <w:proofErr w:type="gramEnd"/>
      <w:r w:rsidRPr="009C18DD">
        <w:rPr>
          <w:rFonts w:ascii="Times New Roman" w:hAnsi="Times New Roman" w:cs="Times New Roman"/>
          <w:sz w:val="24"/>
          <w:szCs w:val="24"/>
        </w:rPr>
        <w:t xml:space="preserve"> the terrain conditions. Cold bending is done on site using cold bending machines. In the process of cold bending</w:t>
      </w:r>
      <w:r>
        <w:rPr>
          <w:rFonts w:ascii="Times New Roman" w:hAnsi="Times New Roman" w:cs="Times New Roman"/>
          <w:sz w:val="24"/>
          <w:szCs w:val="24"/>
        </w:rPr>
        <w:t xml:space="preserve"> the material properties of the tension and compression side can be affected differently since</w:t>
      </w:r>
      <w:r w:rsidRPr="009C18DD">
        <w:rPr>
          <w:rFonts w:ascii="Times New Roman" w:hAnsi="Times New Roman" w:cs="Times New Roman"/>
          <w:sz w:val="24"/>
          <w:szCs w:val="24"/>
        </w:rPr>
        <w:t xml:space="preserve"> the compression side (intrados) of the pipe can be loaded beyond the yield stress in compression whereas the tension side (extrados) can be loaded beyond yield stress in tension. </w:t>
      </w:r>
      <w:r>
        <w:rPr>
          <w:rFonts w:ascii="Times New Roman" w:hAnsi="Times New Roman" w:cs="Times New Roman"/>
          <w:sz w:val="24"/>
          <w:szCs w:val="24"/>
        </w:rPr>
        <w:t>In case of the occurrence of local buckling in form of a wrinkle at the compression side, the wrinkled part of the cold bend experiences high tensile strains</w:t>
      </w:r>
      <w:r w:rsidR="00F457A8">
        <w:rPr>
          <w:rFonts w:ascii="Times New Roman" w:hAnsi="Times New Roman" w:cs="Times New Roman"/>
          <w:sz w:val="24"/>
          <w:szCs w:val="24"/>
        </w:rPr>
        <w:t xml:space="preserve"> and</w:t>
      </w:r>
      <w:r>
        <w:rPr>
          <w:rFonts w:ascii="Times New Roman" w:hAnsi="Times New Roman" w:cs="Times New Roman"/>
          <w:sz w:val="24"/>
          <w:szCs w:val="24"/>
        </w:rPr>
        <w:t xml:space="preserve"> is more likely to fail due to tensile strain than the tension side. </w:t>
      </w:r>
      <w:r w:rsidRPr="009C18DD">
        <w:rPr>
          <w:rFonts w:ascii="Times New Roman" w:hAnsi="Times New Roman" w:cs="Times New Roman"/>
          <w:sz w:val="24"/>
          <w:szCs w:val="24"/>
        </w:rPr>
        <w:t>However, experimental studies carried out by Sen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senThesis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[2]</w:t>
      </w:r>
      <w:r>
        <w:rPr>
          <w:rFonts w:ascii="Times New Roman" w:hAnsi="Times New Roman" w:cs="Times New Roman"/>
          <w:sz w:val="24"/>
          <w:szCs w:val="24"/>
        </w:rPr>
        <w:fldChar w:fldCharType="end"/>
      </w:r>
      <w:r w:rsidRPr="009C18DD">
        <w:rPr>
          <w:rFonts w:ascii="Times New Roman" w:hAnsi="Times New Roman" w:cs="Times New Roman"/>
          <w:sz w:val="24"/>
          <w:szCs w:val="24"/>
        </w:rPr>
        <w:t xml:space="preserve"> demonstrated that failure of a cold bend at the tension side can occur earlier than compressive failure under certain loading configurations</w:t>
      </w:r>
      <w:r>
        <w:rPr>
          <w:rFonts w:ascii="Times New Roman" w:hAnsi="Times New Roman" w:cs="Times New Roman"/>
          <w:sz w:val="24"/>
          <w:szCs w:val="24"/>
        </w:rPr>
        <w:t>.</w:t>
      </w:r>
      <w:ins w:id="2" w:author="Samer Adeeb" w:date="2014-06-03T13:26:00Z">
        <w:r w:rsidR="00F457A8">
          <w:rPr>
            <w:rFonts w:ascii="Times New Roman" w:hAnsi="Times New Roman" w:cs="Times New Roman"/>
            <w:sz w:val="24"/>
            <w:szCs w:val="24"/>
          </w:rPr>
          <w:t xml:space="preserve"> </w:t>
        </w:r>
      </w:ins>
      <w:r>
        <w:rPr>
          <w:rFonts w:ascii="Times New Roman" w:hAnsi="Times New Roman" w:cs="Times New Roman"/>
          <w:sz w:val="24"/>
          <w:szCs w:val="24"/>
        </w:rPr>
        <w:t xml:space="preserve"> </w:t>
      </w:r>
      <w:r w:rsidR="00F457A8">
        <w:rPr>
          <w:rFonts w:ascii="Times New Roman" w:hAnsi="Times New Roman" w:cs="Times New Roman"/>
          <w:sz w:val="24"/>
          <w:szCs w:val="24"/>
        </w:rPr>
        <w:t>However, the level of internal pressure at which such failure mechanism can occur is not well understood.</w:t>
      </w:r>
    </w:p>
    <w:p w:rsidR="0088655B" w:rsidRDefault="0088655B" w:rsidP="0088655B">
      <w:pPr>
        <w:spacing w:after="0" w:line="240" w:lineRule="auto"/>
        <w:jc w:val="both"/>
        <w:rPr>
          <w:rFonts w:ascii="Times New Roman" w:eastAsiaTheme="minorEastAsia" w:hAnsi="Times New Roman" w:cs="Times New Roman"/>
          <w:sz w:val="24"/>
          <w:szCs w:val="24"/>
        </w:rPr>
      </w:pPr>
      <w:r w:rsidRPr="00123596">
        <w:rPr>
          <w:rFonts w:ascii="Times New Roman" w:eastAsiaTheme="minorEastAsia" w:hAnsi="Times New Roman" w:cs="Times New Roman"/>
          <w:sz w:val="24"/>
          <w:szCs w:val="24"/>
        </w:rPr>
        <w:t>Pipes may undergo tensile strain due to a variety of reasons</w:t>
      </w:r>
      <w:r>
        <w:rPr>
          <w:rFonts w:ascii="Times New Roman" w:eastAsiaTheme="minorEastAsia" w:hAnsi="Times New Roman" w:cs="Times New Roman"/>
          <w:sz w:val="24"/>
          <w:szCs w:val="24"/>
        </w:rPr>
        <w:t xml:space="preserve"> (see section 1)</w:t>
      </w:r>
      <w:r w:rsidRPr="001235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strains can be detrimental if they exceed the tensile strain capacity of the pipe. It is crucial to develop an alarm mechanism which informs the pipeline operators when there is a danger of pipeline failure due to excessive tensile strain. This alarm mechanism should be based on criteria that define the likelihood of a pipe failure. In this research project we are concerned with defining failure criteria which consider the effect of internal pressure on the </w:t>
      </w:r>
      <w:r w:rsidR="00F457A8">
        <w:rPr>
          <w:rFonts w:ascii="Times New Roman" w:eastAsiaTheme="minorEastAsia" w:hAnsi="Times New Roman" w:cs="Times New Roman"/>
          <w:sz w:val="24"/>
          <w:szCs w:val="24"/>
        </w:rPr>
        <w:t xml:space="preserve">tensile </w:t>
      </w:r>
      <w:r>
        <w:rPr>
          <w:rFonts w:ascii="Times New Roman" w:eastAsiaTheme="minorEastAsia" w:hAnsi="Times New Roman" w:cs="Times New Roman"/>
          <w:sz w:val="24"/>
          <w:szCs w:val="24"/>
        </w:rPr>
        <w:t xml:space="preserve">strain capacity of pipes. We are analyzing the effect of internal pressure on the tensile strain capacity from two different </w:t>
      </w:r>
      <w:r w:rsidR="00F457A8">
        <w:rPr>
          <w:rFonts w:ascii="Times New Roman" w:eastAsiaTheme="minorEastAsia" w:hAnsi="Times New Roman" w:cs="Times New Roman"/>
          <w:sz w:val="24"/>
          <w:szCs w:val="24"/>
        </w:rPr>
        <w:t>viewpoints</w:t>
      </w:r>
      <w:r>
        <w:rPr>
          <w:rFonts w:ascii="Times New Roman" w:eastAsiaTheme="minorEastAsia" w:hAnsi="Times New Roman" w:cs="Times New Roman"/>
          <w:sz w:val="24"/>
          <w:szCs w:val="24"/>
        </w:rPr>
        <w:t xml:space="preserve">. Firstly, we are conducting full scale tests in which we load vintage girth welded pipes with tensile forces and internal pressure in the presence of a flaw in the heat affected zone of the girth weld. By varying the amount of pressure and the flaw size we are analyzing the effect of these parameters on the tensile strain capacity of the pipe. The second viewpoint is the analysis of cold bend pipe failure at the tension side. Our </w:t>
      </w:r>
      <w:r w:rsidR="00F457A8">
        <w:rPr>
          <w:rFonts w:ascii="Times New Roman" w:eastAsiaTheme="minorEastAsia" w:hAnsi="Times New Roman" w:cs="Times New Roman"/>
          <w:sz w:val="24"/>
          <w:szCs w:val="24"/>
        </w:rPr>
        <w:t xml:space="preserve">initial work </w:t>
      </w:r>
      <w:r>
        <w:rPr>
          <w:rFonts w:ascii="Times New Roman" w:eastAsiaTheme="minorEastAsia" w:hAnsi="Times New Roman" w:cs="Times New Roman"/>
          <w:sz w:val="24"/>
          <w:szCs w:val="24"/>
        </w:rPr>
        <w:t xml:space="preserve">showed that the occurrence of this mode of failure of a cold bend highly depends on the amount of applied internal pressure.  </w:t>
      </w:r>
    </w:p>
    <w:p w:rsidR="0088655B" w:rsidRDefault="0088655B" w:rsidP="0088655B">
      <w:pPr>
        <w:spacing w:after="0" w:line="240" w:lineRule="auto"/>
      </w:pPr>
    </w:p>
    <w:p w:rsidR="0088655B" w:rsidRPr="003A5B9F" w:rsidRDefault="0088655B" w:rsidP="0088655B">
      <w:pPr>
        <w:spacing w:after="0" w:line="240" w:lineRule="auto"/>
        <w:rPr>
          <w:rFonts w:ascii="Times New Roman" w:hAnsi="Times New Roman" w:cs="Times New Roman"/>
          <w:b/>
          <w:sz w:val="24"/>
          <w:szCs w:val="24"/>
        </w:rPr>
      </w:pPr>
      <w:r w:rsidRPr="003A5B9F">
        <w:rPr>
          <w:rFonts w:ascii="Times New Roman" w:hAnsi="Times New Roman" w:cs="Times New Roman"/>
          <w:b/>
          <w:sz w:val="24"/>
          <w:szCs w:val="24"/>
        </w:rPr>
        <w:t>Objectives and Specific Aims</w:t>
      </w:r>
    </w:p>
    <w:p w:rsidR="0088655B" w:rsidRDefault="0088655B" w:rsidP="0088655B">
      <w:pPr>
        <w:spacing w:after="0" w:line="240" w:lineRule="auto"/>
        <w:rPr>
          <w:rFonts w:ascii="Times New Roman" w:hAnsi="Times New Roman" w:cs="Times New Roman"/>
          <w:sz w:val="24"/>
          <w:szCs w:val="24"/>
        </w:rPr>
      </w:pPr>
      <w:r w:rsidRPr="003A5B9F">
        <w:rPr>
          <w:rFonts w:ascii="Times New Roman" w:hAnsi="Times New Roman" w:cs="Times New Roman"/>
          <w:sz w:val="24"/>
          <w:szCs w:val="24"/>
        </w:rPr>
        <w:t>The main objective of this research is to identify the</w:t>
      </w:r>
      <w:r>
        <w:rPr>
          <w:rFonts w:ascii="Times New Roman" w:hAnsi="Times New Roman" w:cs="Times New Roman"/>
          <w:sz w:val="24"/>
          <w:szCs w:val="24"/>
        </w:rPr>
        <w:t xml:space="preserve"> structural behaviour of pipes under tensile strain and to define </w:t>
      </w:r>
      <w:r w:rsidR="00F457A8">
        <w:rPr>
          <w:rFonts w:ascii="Times New Roman" w:hAnsi="Times New Roman" w:cs="Times New Roman"/>
          <w:sz w:val="24"/>
          <w:szCs w:val="24"/>
        </w:rPr>
        <w:t xml:space="preserve">the corresponding </w:t>
      </w:r>
      <w:r>
        <w:rPr>
          <w:rFonts w:ascii="Times New Roman" w:hAnsi="Times New Roman" w:cs="Times New Roman"/>
          <w:sz w:val="24"/>
          <w:szCs w:val="24"/>
        </w:rPr>
        <w:t xml:space="preserve">failure criteria. In the scope of this research the </w:t>
      </w:r>
      <w:r w:rsidRPr="003A5B9F">
        <w:rPr>
          <w:rFonts w:ascii="Times New Roman" w:hAnsi="Times New Roman" w:cs="Times New Roman"/>
          <w:sz w:val="24"/>
          <w:szCs w:val="24"/>
        </w:rPr>
        <w:t>strain response of X52 vintage pipes with girth weld flaws under tensile forces and internal pressure</w:t>
      </w:r>
      <w:r>
        <w:rPr>
          <w:rFonts w:ascii="Times New Roman" w:hAnsi="Times New Roman" w:cs="Times New Roman"/>
          <w:sz w:val="24"/>
          <w:szCs w:val="24"/>
        </w:rPr>
        <w:t xml:space="preserve"> is analyzed experimentally and numerically</w:t>
      </w:r>
      <w:r w:rsidRPr="003A5B9F">
        <w:rPr>
          <w:rFonts w:ascii="Times New Roman" w:hAnsi="Times New Roman" w:cs="Times New Roman"/>
          <w:sz w:val="24"/>
          <w:szCs w:val="24"/>
        </w:rPr>
        <w:t>.</w:t>
      </w:r>
      <w:r>
        <w:rPr>
          <w:rFonts w:ascii="Times New Roman" w:hAnsi="Times New Roman" w:cs="Times New Roman"/>
          <w:sz w:val="24"/>
          <w:szCs w:val="24"/>
        </w:rPr>
        <w:t xml:space="preserve"> Also previous experimental studies carried out by Sen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senThesis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are revisited in order to analyze them numerically and to define tensile failure criteria. The following outlines the two main objectives of this research along with their specific aims.</w:t>
      </w:r>
    </w:p>
    <w:p w:rsidR="0088655B" w:rsidRDefault="0088655B" w:rsidP="0088655B">
      <w:pPr>
        <w:spacing w:after="0" w:line="240" w:lineRule="auto"/>
        <w:rPr>
          <w:rFonts w:ascii="Times New Roman" w:hAnsi="Times New Roman" w:cs="Times New Roman"/>
          <w:b/>
          <w:sz w:val="24"/>
          <w:szCs w:val="24"/>
        </w:rPr>
      </w:pPr>
      <w:r w:rsidRPr="0088655B">
        <w:rPr>
          <w:rFonts w:ascii="Times New Roman" w:hAnsi="Times New Roman" w:cs="Times New Roman"/>
          <w:b/>
          <w:sz w:val="24"/>
          <w:szCs w:val="24"/>
        </w:rPr>
        <w:t xml:space="preserve">Objective 1: </w:t>
      </w:r>
      <w:r>
        <w:rPr>
          <w:rFonts w:ascii="Times New Roman" w:hAnsi="Times New Roman" w:cs="Times New Roman"/>
          <w:b/>
          <w:sz w:val="24"/>
          <w:szCs w:val="24"/>
        </w:rPr>
        <w:t xml:space="preserve">Evaluating the Critical Strain Capacity of X52 </w:t>
      </w:r>
      <w:r w:rsidR="000325B9">
        <w:rPr>
          <w:rFonts w:ascii="Times New Roman" w:hAnsi="Times New Roman" w:cs="Times New Roman"/>
          <w:b/>
          <w:sz w:val="24"/>
          <w:szCs w:val="24"/>
        </w:rPr>
        <w:t>P</w:t>
      </w:r>
      <w:r>
        <w:rPr>
          <w:rFonts w:ascii="Times New Roman" w:hAnsi="Times New Roman" w:cs="Times New Roman"/>
          <w:b/>
          <w:sz w:val="24"/>
          <w:szCs w:val="24"/>
        </w:rPr>
        <w:t>ipes.</w:t>
      </w:r>
    </w:p>
    <w:p w:rsidR="0088655B" w:rsidRDefault="0088655B" w:rsidP="0088655B">
      <w:pPr>
        <w:spacing w:after="0" w:line="240" w:lineRule="auto"/>
        <w:rPr>
          <w:rFonts w:ascii="Times New Roman" w:hAnsi="Times New Roman" w:cs="Times New Roman"/>
          <w:sz w:val="24"/>
          <w:szCs w:val="24"/>
        </w:rPr>
      </w:pPr>
      <w:r>
        <w:rPr>
          <w:rFonts w:ascii="Times New Roman" w:hAnsi="Times New Roman" w:cs="Times New Roman"/>
          <w:sz w:val="24"/>
          <w:szCs w:val="24"/>
        </w:rPr>
        <w:t>To achieve this main objective, we are proposing an experimental and numerical research program with the following specific aims:</w:t>
      </w:r>
    </w:p>
    <w:p w:rsidR="00013253" w:rsidRPr="00013253" w:rsidRDefault="00013253" w:rsidP="00013253">
      <w:pPr>
        <w:spacing w:after="0" w:line="240" w:lineRule="auto"/>
        <w:rPr>
          <w:rFonts w:ascii="Times New Roman" w:hAnsi="Times New Roman" w:cs="Times New Roman"/>
          <w:sz w:val="24"/>
          <w:szCs w:val="24"/>
        </w:rPr>
      </w:pPr>
      <w:r w:rsidRPr="0088655B">
        <w:rPr>
          <w:rFonts w:ascii="Times New Roman" w:eastAsiaTheme="minorEastAsia" w:hAnsi="Times New Roman" w:cs="Times New Roman"/>
          <w:b/>
          <w:sz w:val="24"/>
          <w:szCs w:val="24"/>
        </w:rPr>
        <w:t>Specific aim 1.</w:t>
      </w:r>
      <w:r>
        <w:rPr>
          <w:rFonts w:ascii="Times New Roman" w:eastAsiaTheme="minorEastAsia" w:hAnsi="Times New Roman" w:cs="Times New Roman"/>
          <w:b/>
          <w:sz w:val="24"/>
          <w:szCs w:val="24"/>
        </w:rPr>
        <w:t>1</w:t>
      </w:r>
      <w:r w:rsidRPr="0088655B">
        <w:rPr>
          <w:rFonts w:ascii="Times New Roman" w:eastAsiaTheme="minorEastAsia" w:hAnsi="Times New Roman" w:cs="Times New Roman"/>
          <w:b/>
          <w:sz w:val="24"/>
          <w:szCs w:val="24"/>
        </w:rPr>
        <w:t xml:space="preserve">: </w:t>
      </w:r>
      <w:r w:rsidRPr="00013253">
        <w:rPr>
          <w:rFonts w:ascii="Times New Roman" w:hAnsi="Times New Roman" w:cs="Times New Roman"/>
          <w:sz w:val="24"/>
          <w:szCs w:val="24"/>
        </w:rPr>
        <w:t xml:space="preserve">Assessment of the sensitivity of </w:t>
      </w:r>
      <w:r w:rsidR="000325B9">
        <w:rPr>
          <w:rFonts w:ascii="Times New Roman" w:hAnsi="Times New Roman" w:cs="Times New Roman"/>
          <w:sz w:val="24"/>
          <w:szCs w:val="24"/>
        </w:rPr>
        <w:t xml:space="preserve">CSA Z662.11 </w:t>
      </w:r>
      <w:r w:rsidRPr="00013253">
        <w:rPr>
          <w:rFonts w:ascii="Times New Roman" w:hAnsi="Times New Roman" w:cs="Times New Roman"/>
          <w:sz w:val="24"/>
          <w:szCs w:val="24"/>
        </w:rPr>
        <w:t>tensile strain capacity prediction equations to different geometric and material parameters.</w:t>
      </w:r>
    </w:p>
    <w:p w:rsidR="0088655B" w:rsidRDefault="0088655B" w:rsidP="000325B9">
      <w:pPr>
        <w:spacing w:after="0" w:line="240" w:lineRule="auto"/>
        <w:rPr>
          <w:rFonts w:ascii="Times New Roman" w:eastAsiaTheme="minorEastAsia" w:hAnsi="Times New Roman" w:cs="Times New Roman"/>
          <w:sz w:val="24"/>
          <w:szCs w:val="24"/>
        </w:rPr>
      </w:pPr>
      <w:r w:rsidRPr="0088655B">
        <w:rPr>
          <w:rFonts w:ascii="Times New Roman" w:hAnsi="Times New Roman" w:cs="Times New Roman"/>
          <w:b/>
          <w:sz w:val="24"/>
          <w:szCs w:val="24"/>
        </w:rPr>
        <w:t>Specific aim 1.</w:t>
      </w:r>
      <w:r w:rsidR="00013253">
        <w:rPr>
          <w:rFonts w:ascii="Times New Roman" w:hAnsi="Times New Roman" w:cs="Times New Roman"/>
          <w:b/>
          <w:sz w:val="24"/>
          <w:szCs w:val="24"/>
        </w:rPr>
        <w:t>2</w:t>
      </w:r>
      <w:r w:rsidRPr="0088655B">
        <w:rPr>
          <w:rFonts w:ascii="Times New Roman" w:hAnsi="Times New Roman" w:cs="Times New Roman"/>
          <w:b/>
          <w:sz w:val="24"/>
          <w:szCs w:val="24"/>
        </w:rPr>
        <w:t>:</w:t>
      </w:r>
      <w:r>
        <w:rPr>
          <w:rFonts w:ascii="Times New Roman" w:hAnsi="Times New Roman" w:cs="Times New Roman"/>
          <w:sz w:val="24"/>
          <w:szCs w:val="24"/>
        </w:rPr>
        <w:t xml:space="preserve"> </w:t>
      </w:r>
      <w:r w:rsidRPr="0088655B">
        <w:rPr>
          <w:rFonts w:ascii="Times New Roman" w:eastAsiaTheme="minorEastAsia" w:hAnsi="Times New Roman" w:cs="Times New Roman"/>
          <w:sz w:val="24"/>
          <w:szCs w:val="24"/>
        </w:rPr>
        <w:t xml:space="preserve">Full Scale Experiments of X52 pipe  </w:t>
      </w:r>
    </w:p>
    <w:p w:rsidR="00013253" w:rsidRDefault="00013253" w:rsidP="000325B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Specific aim 1.3: </w:t>
      </w:r>
      <w:r w:rsidRPr="00013253">
        <w:rPr>
          <w:rFonts w:ascii="Times New Roman" w:hAnsi="Times New Roman" w:cs="Times New Roman"/>
          <w:sz w:val="24"/>
          <w:szCs w:val="24"/>
        </w:rPr>
        <w:t>Developing a model for predicting the Tensile Strain Capacity of Girth welded X52 pipes.</w:t>
      </w:r>
    </w:p>
    <w:p w:rsidR="00013253" w:rsidRDefault="00013253" w:rsidP="000325B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Specific aim 1.4: </w:t>
      </w:r>
      <w:r w:rsidRPr="00013253">
        <w:rPr>
          <w:rFonts w:ascii="Times New Roman" w:hAnsi="Times New Roman" w:cs="Times New Roman"/>
          <w:sz w:val="24"/>
          <w:szCs w:val="24"/>
        </w:rPr>
        <w:t>Comparison between the different tensile strain capacity equations in the literature.</w:t>
      </w:r>
    </w:p>
    <w:p w:rsidR="000325B9" w:rsidRPr="00F45F75" w:rsidRDefault="000325B9" w:rsidP="000325B9">
      <w:pPr>
        <w:spacing w:after="0" w:line="240" w:lineRule="auto"/>
        <w:rPr>
          <w:rFonts w:ascii="Times New Roman" w:hAnsi="Times New Roman" w:cs="Times New Roman"/>
          <w:b/>
          <w:sz w:val="24"/>
          <w:szCs w:val="24"/>
        </w:rPr>
      </w:pPr>
    </w:p>
    <w:p w:rsidR="00013253" w:rsidRDefault="00013253" w:rsidP="000325B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Objective 2: </w:t>
      </w:r>
      <w:r w:rsidR="000325B9">
        <w:rPr>
          <w:rFonts w:ascii="Times New Roman" w:hAnsi="Times New Roman" w:cs="Times New Roman"/>
          <w:sz w:val="24"/>
          <w:szCs w:val="24"/>
        </w:rPr>
        <w:t>Developing generalized criteria for the tensile failure of cold bend pipes.</w:t>
      </w:r>
    </w:p>
    <w:p w:rsidR="00013253" w:rsidRDefault="00013253" w:rsidP="000325B9">
      <w:pPr>
        <w:spacing w:after="0" w:line="240" w:lineRule="auto"/>
        <w:jc w:val="both"/>
        <w:rPr>
          <w:rFonts w:ascii="Times New Roman" w:hAnsi="Times New Roman" w:cs="Times New Roman"/>
          <w:sz w:val="24"/>
          <w:szCs w:val="24"/>
        </w:rPr>
      </w:pPr>
      <w:r w:rsidRPr="000325B9">
        <w:rPr>
          <w:rFonts w:ascii="Times New Roman" w:hAnsi="Times New Roman" w:cs="Times New Roman"/>
          <w:b/>
          <w:sz w:val="24"/>
          <w:szCs w:val="24"/>
        </w:rPr>
        <w:t>Specific aim 2.1:</w:t>
      </w:r>
      <w:r>
        <w:rPr>
          <w:rFonts w:ascii="Times New Roman" w:hAnsi="Times New Roman" w:cs="Times New Roman"/>
          <w:sz w:val="24"/>
          <w:szCs w:val="24"/>
        </w:rPr>
        <w:t xml:space="preserve"> </w:t>
      </w:r>
      <w:r w:rsidR="000325B9">
        <w:rPr>
          <w:rFonts w:ascii="Times New Roman" w:hAnsi="Times New Roman" w:cs="Times New Roman"/>
          <w:sz w:val="24"/>
          <w:szCs w:val="24"/>
        </w:rPr>
        <w:t>Numerical modelling of Sen et al experiments.</w:t>
      </w:r>
    </w:p>
    <w:p w:rsidR="00013253" w:rsidRDefault="00013253" w:rsidP="000325B9">
      <w:pPr>
        <w:spacing w:after="0" w:line="240" w:lineRule="auto"/>
        <w:jc w:val="both"/>
        <w:rPr>
          <w:rFonts w:ascii="Times New Roman" w:hAnsi="Times New Roman" w:cs="Times New Roman"/>
          <w:sz w:val="24"/>
          <w:szCs w:val="24"/>
        </w:rPr>
      </w:pPr>
      <w:r w:rsidRPr="000325B9">
        <w:rPr>
          <w:rFonts w:ascii="Times New Roman" w:hAnsi="Times New Roman" w:cs="Times New Roman"/>
          <w:b/>
          <w:sz w:val="24"/>
          <w:szCs w:val="24"/>
        </w:rPr>
        <w:t>Specific aim 2.2:</w:t>
      </w:r>
      <w:r>
        <w:rPr>
          <w:rFonts w:ascii="Times New Roman" w:hAnsi="Times New Roman" w:cs="Times New Roman"/>
          <w:sz w:val="24"/>
          <w:szCs w:val="24"/>
        </w:rPr>
        <w:t xml:space="preserve"> </w:t>
      </w:r>
      <w:r w:rsidR="000325B9">
        <w:rPr>
          <w:rFonts w:ascii="Times New Roman" w:hAnsi="Times New Roman" w:cs="Times New Roman"/>
          <w:sz w:val="24"/>
          <w:szCs w:val="24"/>
        </w:rPr>
        <w:t>Developing a generalized model to predict the tensile failure of cold bend pipes</w:t>
      </w:r>
    </w:p>
    <w:p w:rsidR="0088655B" w:rsidRDefault="0088655B" w:rsidP="0088655B">
      <w:pPr>
        <w:spacing w:after="0" w:line="240" w:lineRule="auto"/>
        <w:rPr>
          <w:rFonts w:ascii="Times New Roman" w:eastAsiaTheme="minorEastAsia" w:hAnsi="Times New Roman" w:cs="Times New Roman"/>
          <w:sz w:val="24"/>
          <w:szCs w:val="24"/>
        </w:rPr>
      </w:pPr>
    </w:p>
    <w:p w:rsidR="0088655B" w:rsidRDefault="0088655B" w:rsidP="0088655B">
      <w:pPr>
        <w:spacing w:after="0" w:line="240" w:lineRule="auto"/>
        <w:rPr>
          <w:rFonts w:ascii="Times New Roman" w:eastAsiaTheme="minorEastAsia" w:hAnsi="Times New Roman" w:cs="Times New Roman"/>
          <w:b/>
          <w:sz w:val="24"/>
          <w:szCs w:val="24"/>
        </w:rPr>
      </w:pPr>
      <w:r w:rsidRPr="0088655B">
        <w:rPr>
          <w:rFonts w:ascii="Times New Roman" w:eastAsiaTheme="minorEastAsia" w:hAnsi="Times New Roman" w:cs="Times New Roman"/>
          <w:b/>
          <w:sz w:val="24"/>
          <w:szCs w:val="24"/>
        </w:rPr>
        <w:t xml:space="preserve">Methods: </w:t>
      </w:r>
    </w:p>
    <w:p w:rsidR="0088655B" w:rsidRDefault="0088655B" w:rsidP="0088655B">
      <w:pPr>
        <w:spacing w:after="0" w:line="240" w:lineRule="auto"/>
        <w:rPr>
          <w:rFonts w:ascii="Times New Roman" w:hAnsi="Times New Roman" w:cs="Times New Roman"/>
          <w:b/>
          <w:sz w:val="24"/>
          <w:szCs w:val="24"/>
        </w:rPr>
      </w:pPr>
      <w:r w:rsidRPr="0088655B">
        <w:rPr>
          <w:rFonts w:ascii="Times New Roman" w:hAnsi="Times New Roman" w:cs="Times New Roman"/>
          <w:b/>
          <w:sz w:val="24"/>
          <w:szCs w:val="24"/>
        </w:rPr>
        <w:t xml:space="preserve">Objective 1: </w:t>
      </w:r>
      <w:r>
        <w:rPr>
          <w:rFonts w:ascii="Times New Roman" w:hAnsi="Times New Roman" w:cs="Times New Roman"/>
          <w:b/>
          <w:sz w:val="24"/>
          <w:szCs w:val="24"/>
        </w:rPr>
        <w:t>Evaluating the Critical Strain Capacity of X52 pipes.</w:t>
      </w:r>
    </w:p>
    <w:p w:rsidR="008E01ED" w:rsidRDefault="008E01ED" w:rsidP="002C3D2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achieve our objective, the </w:t>
      </w:r>
      <w:proofErr w:type="gramStart"/>
      <w:r>
        <w:rPr>
          <w:rFonts w:ascii="Times New Roman" w:eastAsiaTheme="minorEastAsia" w:hAnsi="Times New Roman" w:cs="Times New Roman"/>
          <w:sz w:val="24"/>
          <w:szCs w:val="24"/>
        </w:rPr>
        <w:t>current  critical</w:t>
      </w:r>
      <w:proofErr w:type="gramEnd"/>
      <w:r>
        <w:rPr>
          <w:rFonts w:ascii="Times New Roman" w:eastAsiaTheme="minorEastAsia" w:hAnsi="Times New Roman" w:cs="Times New Roman"/>
          <w:sz w:val="24"/>
          <w:szCs w:val="24"/>
        </w:rPr>
        <w:t xml:space="preserve"> strain capacity equations available in the literature need to be studied and analyzed. Then, a full scale experimental study is designed to determine the critical strain capacity of X52 pipes with girth weld flaws under the effect of internal pressure. Finally, a numerical study is proposed in order to extend our experimental results and produce a prediction equation that is able to predict the strain capacity of X52 pipes as a function of the internal pressure and the flaw parameters. Following are the proposed methods to achieve our objective:</w:t>
      </w:r>
    </w:p>
    <w:p w:rsidR="00013253" w:rsidRDefault="00013253" w:rsidP="00013253">
      <w:pPr>
        <w:jc w:val="both"/>
        <w:rPr>
          <w:rFonts w:ascii="Times New Roman" w:hAnsi="Times New Roman" w:cs="Times New Roman"/>
          <w:sz w:val="24"/>
          <w:szCs w:val="24"/>
        </w:rPr>
      </w:pPr>
      <w:r w:rsidRPr="00013253">
        <w:rPr>
          <w:rFonts w:ascii="Times New Roman" w:hAnsi="Times New Roman" w:cs="Times New Roman"/>
          <w:b/>
          <w:sz w:val="24"/>
          <w:szCs w:val="24"/>
        </w:rPr>
        <w:t>Specific aim 1.1: Assessment of the sensitivity of tensile strain capacity prediction equations to different geometric and material parameters.</w:t>
      </w:r>
      <w:r>
        <w:rPr>
          <w:rFonts w:ascii="Times New Roman" w:hAnsi="Times New Roman" w:cs="Times New Roman"/>
          <w:sz w:val="24"/>
          <w:szCs w:val="24"/>
        </w:rPr>
        <w:t xml:space="preserve"> D</w:t>
      </w:r>
      <w:r w:rsidRPr="00FC5925">
        <w:rPr>
          <w:rFonts w:ascii="Times New Roman" w:hAnsi="Times New Roman" w:cs="Times New Roman"/>
          <w:sz w:val="24"/>
          <w:szCs w:val="24"/>
        </w:rPr>
        <w:t xml:space="preserve">ifferent geometric parameters and </w:t>
      </w:r>
      <w:r>
        <w:rPr>
          <w:rFonts w:ascii="Times New Roman" w:hAnsi="Times New Roman" w:cs="Times New Roman"/>
          <w:sz w:val="24"/>
          <w:szCs w:val="24"/>
        </w:rPr>
        <w:t xml:space="preserve">material properties affect the tensile strain capacity of a pipe at different levels. Since our project consists of a limited number of full scale tests, it is not possible to test the effect of all parameters experimentally. Therefore it is necessary to narrow down the focus of the project to the most significant parameters affecting the tensile strain capacity. In order to achieve this, the sensitivity of the current CSA equations as well as other proposed equations in the literature should be analyzed with respect to changing magnitudes of different </w:t>
      </w:r>
      <w:commentRangeStart w:id="3"/>
      <w:commentRangeStart w:id="4"/>
      <w:r>
        <w:rPr>
          <w:rFonts w:ascii="Times New Roman" w:hAnsi="Times New Roman" w:cs="Times New Roman"/>
          <w:sz w:val="24"/>
          <w:szCs w:val="24"/>
        </w:rPr>
        <w:t>parameters</w:t>
      </w:r>
      <w:commentRangeEnd w:id="3"/>
      <w:r w:rsidR="008E01ED">
        <w:rPr>
          <w:rStyle w:val="CommentReference"/>
        </w:rPr>
        <w:commentReference w:id="3"/>
      </w:r>
      <w:commentRangeEnd w:id="4"/>
      <w:r w:rsidR="00D32E26">
        <w:rPr>
          <w:rStyle w:val="CommentReference"/>
        </w:rPr>
        <w:commentReference w:id="4"/>
      </w:r>
      <w:r>
        <w:rPr>
          <w:rFonts w:ascii="Times New Roman" w:hAnsi="Times New Roman" w:cs="Times New Roman"/>
          <w:sz w:val="24"/>
          <w:szCs w:val="24"/>
        </w:rPr>
        <w:t>.</w:t>
      </w:r>
    </w:p>
    <w:p w:rsidR="00013253" w:rsidRDefault="00013253" w:rsidP="0088655B">
      <w:pPr>
        <w:spacing w:after="0" w:line="240" w:lineRule="auto"/>
        <w:jc w:val="both"/>
        <w:rPr>
          <w:rFonts w:ascii="Times New Roman" w:hAnsi="Times New Roman" w:cs="Times New Roman"/>
          <w:b/>
          <w:sz w:val="24"/>
          <w:szCs w:val="24"/>
        </w:rPr>
      </w:pPr>
    </w:p>
    <w:p w:rsidR="00593EFA" w:rsidRDefault="0088655B" w:rsidP="00D548BF">
      <w:pPr>
        <w:jc w:val="both"/>
        <w:rPr>
          <w:rFonts w:ascii="Times New Roman" w:eastAsiaTheme="minorEastAsia" w:hAnsi="Times New Roman" w:cs="Times New Roman"/>
          <w:sz w:val="24"/>
          <w:szCs w:val="24"/>
        </w:rPr>
      </w:pPr>
      <w:r w:rsidRPr="0088655B">
        <w:rPr>
          <w:rFonts w:ascii="Times New Roman" w:hAnsi="Times New Roman" w:cs="Times New Roman"/>
          <w:b/>
          <w:sz w:val="24"/>
          <w:szCs w:val="24"/>
        </w:rPr>
        <w:lastRenderedPageBreak/>
        <w:t>Specific aim 1.</w:t>
      </w:r>
      <w:r w:rsidR="00013253">
        <w:rPr>
          <w:rFonts w:ascii="Times New Roman" w:hAnsi="Times New Roman" w:cs="Times New Roman"/>
          <w:b/>
          <w:sz w:val="24"/>
          <w:szCs w:val="24"/>
        </w:rPr>
        <w:t>2</w:t>
      </w:r>
      <w:r w:rsidRPr="0088655B">
        <w:rPr>
          <w:rFonts w:ascii="Times New Roman" w:hAnsi="Times New Roman" w:cs="Times New Roman"/>
          <w:b/>
          <w:sz w:val="24"/>
          <w:szCs w:val="24"/>
        </w:rPr>
        <w:t xml:space="preserve">: </w:t>
      </w:r>
      <w:r w:rsidRPr="0088655B">
        <w:rPr>
          <w:rFonts w:ascii="Times New Roman" w:eastAsiaTheme="minorEastAsia" w:hAnsi="Times New Roman" w:cs="Times New Roman"/>
          <w:b/>
          <w:sz w:val="24"/>
          <w:szCs w:val="24"/>
        </w:rPr>
        <w:t>Full Scale Experiments of X52 pipe.</w:t>
      </w:r>
      <w:r>
        <w:rPr>
          <w:rFonts w:ascii="Times New Roman" w:eastAsiaTheme="minorEastAsia" w:hAnsi="Times New Roman" w:cs="Times New Roman"/>
          <w:sz w:val="24"/>
          <w:szCs w:val="24"/>
        </w:rPr>
        <w:t xml:space="preserve"> </w:t>
      </w:r>
      <w:r w:rsidR="008E01ED">
        <w:rPr>
          <w:rFonts w:ascii="Times New Roman" w:eastAsiaTheme="minorEastAsia" w:hAnsi="Times New Roman" w:cs="Times New Roman"/>
          <w:sz w:val="24"/>
          <w:szCs w:val="24"/>
        </w:rPr>
        <w:t>In order to investigate the critical strain capacity of X52 pipes, a full scale experimental study is proposed in which two levels of internal pressure, two different flaw thicknesses and two different flaw lengths are combined to produce 8 full scale tests (</w:t>
      </w:r>
      <w:r w:rsidR="008E01ED" w:rsidRPr="00CB2CBB">
        <w:rPr>
          <w:rFonts w:ascii="Times New Roman" w:eastAsiaTheme="minorEastAsia" w:hAnsi="Times New Roman" w:cs="Times New Roman"/>
          <w:sz w:val="24"/>
          <w:szCs w:val="24"/>
        </w:rPr>
        <w:fldChar w:fldCharType="begin"/>
      </w:r>
      <w:r w:rsidR="008E01ED" w:rsidRPr="00CB2CBB">
        <w:rPr>
          <w:rFonts w:ascii="Times New Roman" w:eastAsiaTheme="minorEastAsia" w:hAnsi="Times New Roman" w:cs="Times New Roman"/>
          <w:sz w:val="24"/>
          <w:szCs w:val="24"/>
        </w:rPr>
        <w:instrText xml:space="preserve"> REF _Ref388206554 \h </w:instrText>
      </w:r>
      <w:r w:rsidR="008E01ED">
        <w:rPr>
          <w:rFonts w:ascii="Times New Roman" w:eastAsiaTheme="minorEastAsia" w:hAnsi="Times New Roman" w:cs="Times New Roman"/>
          <w:sz w:val="24"/>
          <w:szCs w:val="24"/>
        </w:rPr>
        <w:instrText xml:space="preserve"> \* MERGEFORMAT </w:instrText>
      </w:r>
      <w:r w:rsidR="008E01ED" w:rsidRPr="00CB2CBB">
        <w:rPr>
          <w:rFonts w:ascii="Times New Roman" w:eastAsiaTheme="minorEastAsia" w:hAnsi="Times New Roman" w:cs="Times New Roman"/>
          <w:sz w:val="24"/>
          <w:szCs w:val="24"/>
        </w:rPr>
      </w:r>
      <w:r w:rsidR="008E01ED" w:rsidRPr="00CB2CBB">
        <w:rPr>
          <w:rFonts w:ascii="Times New Roman" w:eastAsiaTheme="minorEastAsia" w:hAnsi="Times New Roman" w:cs="Times New Roman"/>
          <w:sz w:val="24"/>
          <w:szCs w:val="24"/>
        </w:rPr>
        <w:fldChar w:fldCharType="separate"/>
      </w:r>
      <w:r w:rsidR="008E01ED" w:rsidRPr="00CB2CBB">
        <w:rPr>
          <w:rFonts w:ascii="Times New Roman" w:hAnsi="Times New Roman" w:cs="Times New Roman"/>
          <w:sz w:val="24"/>
          <w:szCs w:val="24"/>
        </w:rPr>
        <w:t xml:space="preserve">Table </w:t>
      </w:r>
      <w:r w:rsidR="008E01ED" w:rsidRPr="00CB2CBB">
        <w:rPr>
          <w:rFonts w:ascii="Times New Roman" w:hAnsi="Times New Roman" w:cs="Times New Roman"/>
          <w:noProof/>
          <w:sz w:val="24"/>
          <w:szCs w:val="24"/>
        </w:rPr>
        <w:t>1</w:t>
      </w:r>
      <w:r w:rsidR="008E01ED" w:rsidRPr="00CB2CBB">
        <w:rPr>
          <w:rFonts w:ascii="Times New Roman" w:eastAsiaTheme="minorEastAsia" w:hAnsi="Times New Roman" w:cs="Times New Roman"/>
          <w:sz w:val="24"/>
          <w:szCs w:val="24"/>
        </w:rPr>
        <w:fldChar w:fldCharType="end"/>
      </w:r>
      <w:r w:rsidR="008E01ED">
        <w:rPr>
          <w:rFonts w:ascii="Times New Roman" w:eastAsiaTheme="minorEastAsia" w:hAnsi="Times New Roman" w:cs="Times New Roman"/>
          <w:sz w:val="24"/>
          <w:szCs w:val="24"/>
        </w:rPr>
        <w:t xml:space="preserve">). </w:t>
      </w:r>
      <w:r w:rsidRPr="003A5B9F">
        <w:rPr>
          <w:rFonts w:ascii="Times New Roman" w:hAnsi="Times New Roman" w:cs="Times New Roman"/>
          <w:sz w:val="24"/>
          <w:szCs w:val="24"/>
        </w:rPr>
        <w:t xml:space="preserve">Each experiment has a different combination of girth weld flaw size and internal pressure. The parameters which define the flaw size are the flaw length to pipe wall thickness ratio </w:t>
      </w:r>
      <m:oMath>
        <m:r>
          <w:rPr>
            <w:rFonts w:ascii="Cambria Math" w:hAnsi="Cambria Math" w:cs="Times New Roman"/>
            <w:sz w:val="24"/>
            <w:szCs w:val="24"/>
          </w:rPr>
          <m:t>(ξ</m:t>
        </m:r>
        <m:r>
          <w:rPr>
            <w:rFonts w:ascii="Cambria Math" w:eastAsiaTheme="minorEastAsia" w:hAnsi="Cambria Math" w:cs="Times New Roman"/>
            <w:sz w:val="24"/>
            <w:szCs w:val="24"/>
          </w:rPr>
          <m:t>)</m:t>
        </m:r>
      </m:oMath>
      <w:r w:rsidRPr="003A5B9F">
        <w:rPr>
          <w:rFonts w:ascii="Times New Roman" w:hAnsi="Times New Roman" w:cs="Times New Roman"/>
          <w:sz w:val="24"/>
          <w:szCs w:val="24"/>
        </w:rPr>
        <w:t xml:space="preserve"> and the flaw depth to pipe wall thickness </w:t>
      </w:r>
      <w:proofErr w:type="gramStart"/>
      <w:r w:rsidRPr="003A5B9F">
        <w:rPr>
          <w:rFonts w:ascii="Times New Roman" w:hAnsi="Times New Roman" w:cs="Times New Roman"/>
          <w:sz w:val="24"/>
          <w:szCs w:val="24"/>
        </w:rPr>
        <w:t xml:space="preserve">ratio </w:t>
      </w:r>
      <w:proofErr w:type="gramEnd"/>
      <m:oMath>
        <m:r>
          <w:rPr>
            <w:rFonts w:ascii="Cambria Math" w:hAnsi="Cambria Math" w:cs="Times New Roman"/>
            <w:sz w:val="24"/>
            <w:szCs w:val="24"/>
          </w:rPr>
          <m:t>(η)</m:t>
        </m:r>
      </m:oMath>
      <w:r w:rsidRPr="003A5B9F">
        <w:rPr>
          <w:rFonts w:ascii="Times New Roman" w:eastAsiaTheme="minorEastAsia" w:hAnsi="Times New Roman" w:cs="Times New Roman"/>
          <w:sz w:val="24"/>
          <w:szCs w:val="24"/>
        </w:rPr>
        <w:t xml:space="preserve">. According to the CSA code the allowable ranges for </w:t>
      </w:r>
      <m:oMath>
        <m:r>
          <w:rPr>
            <w:rFonts w:ascii="Cambria Math" w:eastAsiaTheme="minorEastAsia" w:hAnsi="Cambria Math" w:cs="Times New Roman"/>
            <w:sz w:val="24"/>
            <w:szCs w:val="24"/>
          </w:rPr>
          <m:t>ξ</m:t>
        </m:r>
      </m:oMath>
      <w:r w:rsidRPr="003A5B9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Pr="003A5B9F">
        <w:rPr>
          <w:rFonts w:ascii="Times New Roman" w:eastAsiaTheme="minorEastAsia" w:hAnsi="Times New Roman" w:cs="Times New Roman"/>
          <w:sz w:val="24"/>
          <w:szCs w:val="24"/>
        </w:rPr>
        <w:t xml:space="preserve"> are </w:t>
      </w:r>
      <m:oMath>
        <m:r>
          <w:rPr>
            <w:rFonts w:ascii="Cambria Math" w:eastAsiaTheme="minorEastAsia" w:hAnsi="Cambria Math" w:cs="Times New Roman"/>
            <w:sz w:val="24"/>
            <w:szCs w:val="24"/>
          </w:rPr>
          <m:t>ξ≤10</m:t>
        </m:r>
      </m:oMath>
      <w:r w:rsidRPr="003A5B9F">
        <w:rPr>
          <w:rFonts w:ascii="Times New Roman" w:eastAsiaTheme="minorEastAsia" w:hAnsi="Times New Roman" w:cs="Times New Roman"/>
          <w:sz w:val="24"/>
          <w:szCs w:val="24"/>
        </w:rPr>
        <w:t xml:space="preserve"> </w:t>
      </w:r>
      <w:proofErr w:type="gramStart"/>
      <w:r w:rsidRPr="003A5B9F">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0.5</m:t>
        </m:r>
      </m:oMath>
      <w:r w:rsidRPr="003A5B9F">
        <w:rPr>
          <w:rFonts w:ascii="Times New Roman" w:eastAsiaTheme="minorEastAsia" w:hAnsi="Times New Roman" w:cs="Times New Roman"/>
          <w:sz w:val="24"/>
          <w:szCs w:val="24"/>
        </w:rPr>
        <w:t xml:space="preserve"> . For </w:t>
      </w:r>
      <m:oMath>
        <m:r>
          <w:rPr>
            <w:rFonts w:ascii="Cambria Math" w:eastAsiaTheme="minorEastAsia" w:hAnsi="Cambria Math" w:cs="Times New Roman"/>
            <w:sz w:val="24"/>
            <w:szCs w:val="24"/>
          </w:rPr>
          <m:t>ξ&lt;1</m:t>
        </m:r>
      </m:oMath>
      <w:r w:rsidRPr="003A5B9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η&lt;0.1</m:t>
        </m:r>
      </m:oMath>
      <w:r>
        <w:rPr>
          <w:rFonts w:ascii="Times New Roman" w:eastAsiaTheme="minorEastAsia" w:hAnsi="Times New Roman" w:cs="Times New Roman"/>
          <w:sz w:val="24"/>
          <w:szCs w:val="24"/>
        </w:rPr>
        <w:t xml:space="preserve"> </w:t>
      </w:r>
      <w:r w:rsidRPr="003A5B9F">
        <w:rPr>
          <w:rFonts w:ascii="Times New Roman" w:eastAsiaTheme="minorEastAsia" w:hAnsi="Times New Roman" w:cs="Times New Roman"/>
          <w:sz w:val="24"/>
          <w:szCs w:val="24"/>
        </w:rPr>
        <w:t>the flaw size</w:t>
      </w:r>
      <w:r>
        <w:rPr>
          <w:rFonts w:ascii="Times New Roman" w:eastAsiaTheme="minorEastAsia" w:hAnsi="Times New Roman" w:cs="Times New Roman"/>
          <w:sz w:val="24"/>
          <w:szCs w:val="24"/>
        </w:rPr>
        <w:t xml:space="preserve"> is</w:t>
      </w:r>
      <w:r w:rsidRPr="003A5B9F">
        <w:rPr>
          <w:rFonts w:ascii="Times New Roman" w:eastAsiaTheme="minorEastAsia" w:hAnsi="Times New Roman" w:cs="Times New Roman"/>
          <w:sz w:val="24"/>
          <w:szCs w:val="24"/>
        </w:rPr>
        <w:t xml:space="preserve"> negligible according to the CSA code. Based on this information two different flaw depths </w:t>
      </w:r>
      <w:r>
        <w:rPr>
          <w:rFonts w:ascii="Times New Roman" w:eastAsiaTheme="minorEastAsia" w:hAnsi="Times New Roman" w:cs="Times New Roman"/>
          <w:sz w:val="24"/>
          <w:szCs w:val="24"/>
        </w:rPr>
        <w:t xml:space="preserve">(25% and 50% of the wall thickness) </w:t>
      </w:r>
      <w:r w:rsidRPr="003A5B9F">
        <w:rPr>
          <w:rFonts w:ascii="Times New Roman" w:eastAsiaTheme="minorEastAsia" w:hAnsi="Times New Roman" w:cs="Times New Roman"/>
          <w:sz w:val="24"/>
          <w:szCs w:val="24"/>
        </w:rPr>
        <w:t xml:space="preserve">and two different flaw lengths </w:t>
      </w:r>
      <w:r>
        <w:rPr>
          <w:rFonts w:ascii="Times New Roman" w:eastAsiaTheme="minorEastAsia" w:hAnsi="Times New Roman" w:cs="Times New Roman"/>
          <w:sz w:val="24"/>
          <w:szCs w:val="24"/>
        </w:rPr>
        <w:t xml:space="preserve">(50mm and 150mm) </w:t>
      </w:r>
      <w:r w:rsidRPr="003A5B9F">
        <w:rPr>
          <w:rFonts w:ascii="Times New Roman" w:eastAsiaTheme="minorEastAsia" w:hAnsi="Times New Roman" w:cs="Times New Roman"/>
          <w:sz w:val="24"/>
          <w:szCs w:val="24"/>
        </w:rPr>
        <w:t xml:space="preserve">are tested which gives us 4 different flaw size possibilities. </w:t>
      </w:r>
      <w:proofErr w:type="gramStart"/>
      <w:r w:rsidRPr="003A5B9F">
        <w:rPr>
          <w:rFonts w:ascii="Times New Roman" w:eastAsiaTheme="minorEastAsia" w:hAnsi="Times New Roman" w:cs="Times New Roman"/>
          <w:sz w:val="24"/>
          <w:szCs w:val="24"/>
        </w:rPr>
        <w:t>The third variable internal pressure</w:t>
      </w:r>
      <w:r w:rsidR="00FD24D4">
        <w:rPr>
          <w:rFonts w:ascii="Times New Roman" w:eastAsiaTheme="minorEastAsia" w:hAnsi="Times New Roman" w:cs="Times New Roman"/>
          <w:sz w:val="24"/>
          <w:szCs w:val="24"/>
        </w:rPr>
        <w:t>.</w:t>
      </w:r>
      <w:proofErr w:type="gramEnd"/>
      <w:r w:rsidR="00FD24D4">
        <w:rPr>
          <w:rFonts w:ascii="Times New Roman" w:eastAsiaTheme="minorEastAsia" w:hAnsi="Times New Roman" w:cs="Times New Roman"/>
          <w:sz w:val="24"/>
          <w:szCs w:val="24"/>
        </w:rPr>
        <w:t xml:space="preserve"> In general, the internal pressure level is defined as the pressure leading to a circumferential stress of a certain percentage of the specified minimum yield strength (SMYS). The CSA code stipulates that the maximum operating pressure level is the 80%SMYS. For our tests, we are proposing </w:t>
      </w:r>
      <w:r w:rsidRPr="003A5B9F">
        <w:rPr>
          <w:rFonts w:ascii="Times New Roman" w:eastAsiaTheme="minorEastAsia" w:hAnsi="Times New Roman" w:cs="Times New Roman"/>
          <w:sz w:val="24"/>
          <w:szCs w:val="24"/>
        </w:rPr>
        <w:t>2 different levels</w:t>
      </w:r>
      <w:r w:rsidR="00013253">
        <w:rPr>
          <w:rFonts w:ascii="Times New Roman" w:eastAsiaTheme="minorEastAsia" w:hAnsi="Times New Roman" w:cs="Times New Roman"/>
          <w:sz w:val="24"/>
          <w:szCs w:val="24"/>
        </w:rPr>
        <w:t xml:space="preserve"> (80% SMYS and 30%SMYS)</w:t>
      </w:r>
      <w:r w:rsidRPr="003A5B9F">
        <w:rPr>
          <w:rFonts w:ascii="Times New Roman" w:eastAsiaTheme="minorEastAsia" w:hAnsi="Times New Roman" w:cs="Times New Roman"/>
          <w:sz w:val="24"/>
          <w:szCs w:val="24"/>
        </w:rPr>
        <w:t>. With the addition of the internal pressure as the third variable a total of 8 different test configurations result each having a different</w:t>
      </w:r>
      <w:r>
        <w:rPr>
          <w:rFonts w:ascii="Times New Roman" w:eastAsiaTheme="minorEastAsia" w:hAnsi="Times New Roman" w:cs="Times New Roman"/>
          <w:sz w:val="24"/>
          <w:szCs w:val="24"/>
        </w:rPr>
        <w:t xml:space="preserve"> </w:t>
      </w:r>
      <w:r w:rsidRPr="003A5B9F">
        <w:rPr>
          <w:rFonts w:ascii="Times New Roman" w:eastAsiaTheme="minorEastAsia" w:hAnsi="Times New Roman" w:cs="Times New Roman"/>
          <w:sz w:val="24"/>
          <w:szCs w:val="24"/>
        </w:rPr>
        <w:t>combination</w:t>
      </w:r>
      <w:r>
        <w:rPr>
          <w:rFonts w:ascii="Times New Roman" w:eastAsiaTheme="minorEastAsia" w:hAnsi="Times New Roman" w:cs="Times New Roman"/>
          <w:sz w:val="24"/>
          <w:szCs w:val="24"/>
        </w:rPr>
        <w:t xml:space="preserve"> of flaw depth, flaw length and</w:t>
      </w:r>
      <w:r w:rsidRPr="003A5B9F">
        <w:rPr>
          <w:rFonts w:ascii="Times New Roman" w:eastAsiaTheme="minorEastAsia" w:hAnsi="Times New Roman" w:cs="Times New Roman"/>
          <w:sz w:val="24"/>
          <w:szCs w:val="24"/>
        </w:rPr>
        <w:t xml:space="preserve"> internal pressure.</w:t>
      </w:r>
      <w:r w:rsidR="00013253">
        <w:rPr>
          <w:rFonts w:ascii="Times New Roman" w:eastAsiaTheme="minorEastAsia" w:hAnsi="Times New Roman" w:cs="Times New Roman"/>
          <w:sz w:val="24"/>
          <w:szCs w:val="24"/>
        </w:rPr>
        <w:t xml:space="preserve"> </w:t>
      </w:r>
    </w:p>
    <w:p w:rsidR="00593EFA" w:rsidRPr="00DC640F" w:rsidRDefault="00593EFA" w:rsidP="00593EFA">
      <w:pPr>
        <w:pStyle w:val="Caption"/>
        <w:keepNext/>
        <w:jc w:val="center"/>
        <w:rPr>
          <w:rFonts w:ascii="Times New Roman" w:hAnsi="Times New Roman" w:cs="Times New Roman"/>
          <w:color w:val="auto"/>
          <w:sz w:val="24"/>
          <w:szCs w:val="24"/>
        </w:rPr>
      </w:pPr>
      <w:bookmarkStart w:id="5" w:name="_Ref388206554"/>
      <w:r w:rsidRPr="00DC640F">
        <w:rPr>
          <w:rFonts w:ascii="Times New Roman" w:hAnsi="Times New Roman" w:cs="Times New Roman"/>
          <w:color w:val="auto"/>
          <w:sz w:val="24"/>
          <w:szCs w:val="24"/>
        </w:rPr>
        <w:t xml:space="preserve">Table </w:t>
      </w:r>
      <w:r w:rsidRPr="00DC640F">
        <w:rPr>
          <w:rFonts w:ascii="Times New Roman" w:hAnsi="Times New Roman" w:cs="Times New Roman"/>
          <w:color w:val="auto"/>
          <w:sz w:val="24"/>
          <w:szCs w:val="24"/>
        </w:rPr>
        <w:fldChar w:fldCharType="begin"/>
      </w:r>
      <w:r w:rsidRPr="00DC640F">
        <w:rPr>
          <w:rFonts w:ascii="Times New Roman" w:hAnsi="Times New Roman" w:cs="Times New Roman"/>
          <w:color w:val="auto"/>
          <w:sz w:val="24"/>
          <w:szCs w:val="24"/>
        </w:rPr>
        <w:instrText xml:space="preserve"> SEQ Table \* ARABIC </w:instrText>
      </w:r>
      <w:r w:rsidRPr="00DC640F">
        <w:rPr>
          <w:rFonts w:ascii="Times New Roman" w:hAnsi="Times New Roman" w:cs="Times New Roman"/>
          <w:color w:val="auto"/>
          <w:sz w:val="24"/>
          <w:szCs w:val="24"/>
        </w:rPr>
        <w:fldChar w:fldCharType="separate"/>
      </w:r>
      <w:r w:rsidR="00247CB8">
        <w:rPr>
          <w:rFonts w:ascii="Times New Roman" w:hAnsi="Times New Roman" w:cs="Times New Roman"/>
          <w:noProof/>
          <w:color w:val="auto"/>
          <w:sz w:val="24"/>
          <w:szCs w:val="24"/>
        </w:rPr>
        <w:t>1</w:t>
      </w:r>
      <w:r w:rsidRPr="00DC640F">
        <w:rPr>
          <w:rFonts w:ascii="Times New Roman" w:hAnsi="Times New Roman" w:cs="Times New Roman"/>
          <w:color w:val="auto"/>
          <w:sz w:val="24"/>
          <w:szCs w:val="24"/>
        </w:rPr>
        <w:fldChar w:fldCharType="end"/>
      </w:r>
      <w:bookmarkEnd w:id="5"/>
      <w:r w:rsidRPr="00DC640F">
        <w:rPr>
          <w:rFonts w:ascii="Times New Roman" w:hAnsi="Times New Roman" w:cs="Times New Roman"/>
          <w:color w:val="auto"/>
          <w:sz w:val="24"/>
          <w:szCs w:val="24"/>
        </w:rPr>
        <w:t xml:space="preserve">: </w:t>
      </w:r>
      <w:r w:rsidR="00DF4DB1" w:rsidRPr="00DC640F">
        <w:rPr>
          <w:rFonts w:ascii="Times New Roman" w:hAnsi="Times New Roman" w:cs="Times New Roman"/>
          <w:color w:val="auto"/>
          <w:sz w:val="24"/>
          <w:szCs w:val="24"/>
        </w:rPr>
        <w:t xml:space="preserve">Full Scale </w:t>
      </w:r>
      <w:r w:rsidRPr="00DC640F">
        <w:rPr>
          <w:rFonts w:ascii="Times New Roman" w:hAnsi="Times New Roman" w:cs="Times New Roman"/>
          <w:color w:val="auto"/>
          <w:sz w:val="24"/>
          <w:szCs w:val="24"/>
        </w:rPr>
        <w:t>Test Matrix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1"/>
        <w:gridCol w:w="1762"/>
        <w:gridCol w:w="1761"/>
        <w:gridCol w:w="1762"/>
        <w:gridCol w:w="1762"/>
      </w:tblGrid>
      <w:tr w:rsidR="00593EFA" w:rsidRPr="00DC640F" w:rsidTr="00390345">
        <w:trPr>
          <w:trHeight w:hRule="exact" w:val="680"/>
          <w:tblHeader/>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593EFA">
            <w:pPr>
              <w:jc w:val="center"/>
              <w:rPr>
                <w:rFonts w:ascii="Times New Roman" w:hAnsi="Times New Roman" w:cs="Times New Roman"/>
                <w:b/>
                <w:bCs/>
                <w:sz w:val="24"/>
                <w:szCs w:val="24"/>
              </w:rPr>
            </w:pPr>
            <w:r w:rsidRPr="00142985">
              <w:rPr>
                <w:rFonts w:ascii="Times New Roman" w:hAnsi="Times New Roman" w:cs="Times New Roman"/>
                <w:b/>
                <w:bCs/>
              </w:rPr>
              <w:t>Test number</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593EFA">
            <w:pPr>
              <w:jc w:val="center"/>
              <w:rPr>
                <w:rFonts w:ascii="Times New Roman" w:hAnsi="Times New Roman" w:cs="Times New Roman"/>
                <w:b/>
                <w:bCs/>
                <w:sz w:val="24"/>
                <w:szCs w:val="24"/>
              </w:rPr>
            </w:pPr>
            <w:r w:rsidRPr="00142985">
              <w:rPr>
                <w:rFonts w:ascii="Times New Roman" w:hAnsi="Times New Roman" w:cs="Times New Roman"/>
                <w:b/>
                <w:bCs/>
              </w:rPr>
              <w:t>Specimen length</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593EFA">
            <w:pPr>
              <w:jc w:val="center"/>
              <w:rPr>
                <w:rFonts w:ascii="Times New Roman" w:hAnsi="Times New Roman" w:cs="Times New Roman"/>
                <w:b/>
                <w:bCs/>
                <w:sz w:val="24"/>
                <w:szCs w:val="24"/>
              </w:rPr>
            </w:pPr>
            <w:r w:rsidRPr="00142985">
              <w:rPr>
                <w:rFonts w:ascii="Times New Roman" w:hAnsi="Times New Roman" w:cs="Times New Roman"/>
                <w:b/>
                <w:bCs/>
              </w:rPr>
              <w:t>Internal pressure (% SMYS)</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593EFA">
            <w:pPr>
              <w:jc w:val="center"/>
              <w:rPr>
                <w:rFonts w:ascii="Times New Roman" w:hAnsi="Times New Roman" w:cs="Times New Roman"/>
                <w:b/>
                <w:bCs/>
                <w:sz w:val="24"/>
                <w:szCs w:val="24"/>
              </w:rPr>
            </w:pPr>
            <w:r w:rsidRPr="00142985">
              <w:rPr>
                <w:rFonts w:ascii="Times New Roman" w:hAnsi="Times New Roman" w:cs="Times New Roman"/>
                <w:b/>
                <w:bCs/>
              </w:rPr>
              <w:t>Flaw length [mm]</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593EFA">
            <w:pPr>
              <w:jc w:val="center"/>
              <w:rPr>
                <w:rFonts w:ascii="Times New Roman" w:hAnsi="Times New Roman" w:cs="Times New Roman"/>
                <w:b/>
                <w:bCs/>
                <w:sz w:val="24"/>
                <w:szCs w:val="24"/>
              </w:rPr>
            </w:pPr>
            <w:r w:rsidRPr="00142985">
              <w:rPr>
                <w:rFonts w:ascii="Times New Roman" w:hAnsi="Times New Roman" w:cs="Times New Roman"/>
                <w:b/>
                <w:bCs/>
              </w:rPr>
              <w:t>Flaw depth [mm]</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72”</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80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1.7</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2</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72”</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1.7</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72”</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80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3.4</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4</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72”</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3.4</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5</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48”</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80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1.7</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6</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48”</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1.7</w:t>
            </w:r>
          </w:p>
        </w:tc>
      </w:tr>
      <w:tr w:rsidR="00593EFA" w:rsidRPr="00DC640F"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7</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48”</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80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3.4</w:t>
            </w:r>
          </w:p>
        </w:tc>
      </w:tr>
      <w:tr w:rsidR="00593EFA" w:rsidTr="00390345">
        <w:trPr>
          <w:trHeight w:hRule="exact" w:val="284"/>
          <w:tblCellSpacing w:w="15" w:type="dxa"/>
        </w:trPr>
        <w:tc>
          <w:tcPr>
            <w:tcW w:w="1716"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8</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48”</w:t>
            </w:r>
          </w:p>
        </w:tc>
        <w:tc>
          <w:tcPr>
            <w:tcW w:w="1731"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30</w:t>
            </w:r>
          </w:p>
        </w:tc>
        <w:tc>
          <w:tcPr>
            <w:tcW w:w="1732"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150</w:t>
            </w:r>
          </w:p>
        </w:tc>
        <w:tc>
          <w:tcPr>
            <w:tcW w:w="1717" w:type="dxa"/>
            <w:tcBorders>
              <w:top w:val="outset" w:sz="6" w:space="0" w:color="auto"/>
              <w:left w:val="outset" w:sz="6" w:space="0" w:color="auto"/>
              <w:bottom w:val="outset" w:sz="6" w:space="0" w:color="auto"/>
              <w:right w:val="outset" w:sz="6" w:space="0" w:color="auto"/>
            </w:tcBorders>
            <w:vAlign w:val="center"/>
            <w:hideMark/>
          </w:tcPr>
          <w:p w:rsidR="00593EFA" w:rsidRPr="00142985" w:rsidRDefault="00593EFA" w:rsidP="00390345">
            <w:pPr>
              <w:jc w:val="center"/>
              <w:rPr>
                <w:rFonts w:ascii="Times New Roman" w:hAnsi="Times New Roman" w:cs="Times New Roman"/>
                <w:sz w:val="24"/>
                <w:szCs w:val="24"/>
              </w:rPr>
            </w:pPr>
            <w:r w:rsidRPr="00142985">
              <w:rPr>
                <w:rFonts w:ascii="Times New Roman" w:hAnsi="Times New Roman" w:cs="Times New Roman"/>
              </w:rPr>
              <w:t>3.4</w:t>
            </w:r>
          </w:p>
        </w:tc>
      </w:tr>
    </w:tbl>
    <w:p w:rsidR="00013253" w:rsidDel="008E01ED" w:rsidRDefault="00593EFA" w:rsidP="0088655B">
      <w:pPr>
        <w:spacing w:after="0" w:line="240" w:lineRule="auto"/>
        <w:jc w:val="both"/>
        <w:rPr>
          <w:del w:id="6" w:author="Samer Adeeb" w:date="2014-06-03T13:44:00Z"/>
          <w:rFonts w:ascii="Times New Roman" w:eastAsiaTheme="minorEastAsia" w:hAnsi="Times New Roman" w:cs="Times New Roman"/>
          <w:sz w:val="24"/>
          <w:szCs w:val="24"/>
        </w:rPr>
      </w:pPr>
      <w:r w:rsidRPr="00013253">
        <w:rPr>
          <w:rFonts w:ascii="Times New Roman" w:eastAsiaTheme="minorEastAsia" w:hAnsi="Times New Roman" w:cs="Times New Roman"/>
          <w:color w:val="FF0000"/>
          <w:sz w:val="24"/>
          <w:szCs w:val="24"/>
        </w:rPr>
        <w:t xml:space="preserve"> </w:t>
      </w:r>
    </w:p>
    <w:p w:rsidR="00D80E47" w:rsidDel="008E01ED" w:rsidRDefault="00D80E47" w:rsidP="00D548BF">
      <w:pPr>
        <w:spacing w:after="0" w:line="240" w:lineRule="auto"/>
        <w:jc w:val="both"/>
        <w:rPr>
          <w:del w:id="7" w:author="Samer Adeeb" w:date="2014-06-03T13:44:00Z"/>
          <w:rFonts w:ascii="Times New Roman" w:hAnsi="Times New Roman" w:cs="Times New Roman"/>
          <w:b/>
          <w:sz w:val="24"/>
          <w:szCs w:val="24"/>
        </w:rPr>
      </w:pPr>
    </w:p>
    <w:p w:rsidR="00D80E47" w:rsidRDefault="00D80E47" w:rsidP="00013253">
      <w:pPr>
        <w:rPr>
          <w:rFonts w:ascii="Times New Roman" w:hAnsi="Times New Roman" w:cs="Times New Roman"/>
          <w:b/>
          <w:sz w:val="24"/>
          <w:szCs w:val="24"/>
        </w:rPr>
      </w:pPr>
    </w:p>
    <w:p w:rsidR="00D80E47" w:rsidRDefault="00D80E47" w:rsidP="00013253">
      <w:pPr>
        <w:rPr>
          <w:rFonts w:ascii="Times New Roman" w:hAnsi="Times New Roman" w:cs="Times New Roman"/>
          <w:b/>
          <w:sz w:val="24"/>
          <w:szCs w:val="24"/>
        </w:rPr>
      </w:pPr>
      <w:r>
        <w:rPr>
          <w:rFonts w:ascii="Times New Roman" w:hAnsi="Times New Roman" w:cs="Times New Roman"/>
          <w:b/>
          <w:sz w:val="24"/>
          <w:szCs w:val="24"/>
        </w:rPr>
        <w:t>Machining the Girth Weld Flaw</w:t>
      </w:r>
    </w:p>
    <w:p w:rsidR="003121BA" w:rsidRDefault="00D80E47" w:rsidP="00DE153F">
      <w:pPr>
        <w:jc w:val="both"/>
        <w:rPr>
          <w:rFonts w:ascii="Times New Roman" w:hAnsi="Times New Roman" w:cs="Times New Roman"/>
          <w:sz w:val="24"/>
          <w:szCs w:val="24"/>
        </w:rPr>
      </w:pPr>
      <w:r w:rsidRPr="00D80E47">
        <w:rPr>
          <w:rFonts w:ascii="Times New Roman" w:hAnsi="Times New Roman" w:cs="Times New Roman"/>
          <w:sz w:val="24"/>
          <w:szCs w:val="24"/>
        </w:rPr>
        <w:t>The flaws are machined in two stages using two different blades with thicknesses 0.012” and 0.006”.</w:t>
      </w:r>
      <w:r>
        <w:rPr>
          <w:rFonts w:ascii="Times New Roman" w:hAnsi="Times New Roman" w:cs="Times New Roman"/>
          <w:sz w:val="24"/>
          <w:szCs w:val="24"/>
        </w:rPr>
        <w:t xml:space="preserve"> In the first stage the flaw is initiated with the 0.012” thick blade and cut up to a depth of 1.0 mm for the </w:t>
      </w:r>
      <w:r w:rsidR="004732BD">
        <w:rPr>
          <w:rFonts w:ascii="Times New Roman" w:hAnsi="Times New Roman" w:cs="Times New Roman"/>
          <w:sz w:val="24"/>
          <w:szCs w:val="24"/>
        </w:rPr>
        <w:t>1.7 mm</w:t>
      </w:r>
      <w:r>
        <w:rPr>
          <w:rFonts w:ascii="Times New Roman" w:hAnsi="Times New Roman" w:cs="Times New Roman"/>
          <w:sz w:val="24"/>
          <w:szCs w:val="24"/>
        </w:rPr>
        <w:t xml:space="preserve"> deep flaw and up to a depth of 1.7 mm for the </w:t>
      </w:r>
      <w:r w:rsidR="004732BD">
        <w:rPr>
          <w:rFonts w:ascii="Times New Roman" w:hAnsi="Times New Roman" w:cs="Times New Roman"/>
          <w:sz w:val="24"/>
          <w:szCs w:val="24"/>
        </w:rPr>
        <w:t>3.4 mm</w:t>
      </w:r>
      <w:r>
        <w:rPr>
          <w:rFonts w:ascii="Times New Roman" w:hAnsi="Times New Roman" w:cs="Times New Roman"/>
          <w:sz w:val="24"/>
          <w:szCs w:val="24"/>
        </w:rPr>
        <w:t xml:space="preserve"> deep flaw.</w:t>
      </w:r>
      <w:r w:rsidR="00AF7390">
        <w:rPr>
          <w:rFonts w:ascii="Times New Roman" w:hAnsi="Times New Roman" w:cs="Times New Roman"/>
          <w:sz w:val="24"/>
          <w:szCs w:val="24"/>
        </w:rPr>
        <w:t xml:space="preserve"> In the second stage the blade is replaced with a 0.006” thick one and the rest of the flaw depth is cut.</w:t>
      </w:r>
      <w:r>
        <w:rPr>
          <w:rFonts w:ascii="Times New Roman" w:hAnsi="Times New Roman" w:cs="Times New Roman"/>
          <w:sz w:val="24"/>
          <w:szCs w:val="24"/>
        </w:rPr>
        <w:t xml:space="preserve"> </w:t>
      </w:r>
      <w:r w:rsidR="00DE153F" w:rsidRPr="00DE153F">
        <w:rPr>
          <w:rFonts w:ascii="Times New Roman" w:hAnsi="Times New Roman" w:cs="Times New Roman"/>
          <w:sz w:val="24"/>
          <w:szCs w:val="24"/>
        </w:rPr>
        <w:t>Before starting to cut the flaw it is checked with an L-shaped ruler that the pipe surface is perfectly perpendicular to the blade.</w:t>
      </w:r>
      <w:r w:rsidR="006C18BE">
        <w:rPr>
          <w:rFonts w:ascii="Times New Roman" w:hAnsi="Times New Roman" w:cs="Times New Roman"/>
          <w:sz w:val="24"/>
          <w:szCs w:val="24"/>
        </w:rPr>
        <w:t xml:space="preserve"> During the flaw cutting process the pipe is located on roller stands. The circumferential length of the flaw is controlled with the rollers of the pipe stand and </w:t>
      </w:r>
      <w:r w:rsidR="006C18BE">
        <w:rPr>
          <w:rFonts w:ascii="Times New Roman" w:hAnsi="Times New Roman" w:cs="Times New Roman"/>
          <w:sz w:val="24"/>
          <w:szCs w:val="24"/>
        </w:rPr>
        <w:lastRenderedPageBreak/>
        <w:t>two magnets</w:t>
      </w:r>
      <w:r w:rsidR="005B6EF6">
        <w:rPr>
          <w:rFonts w:ascii="Times New Roman" w:hAnsi="Times New Roman" w:cs="Times New Roman"/>
          <w:sz w:val="24"/>
          <w:szCs w:val="24"/>
        </w:rPr>
        <w:t xml:space="preserve"> (G6 in </w:t>
      </w:r>
      <w:r w:rsidR="005B6EF6">
        <w:rPr>
          <w:rFonts w:ascii="Times New Roman" w:hAnsi="Times New Roman" w:cs="Times New Roman"/>
          <w:sz w:val="24"/>
          <w:szCs w:val="24"/>
        </w:rPr>
        <w:fldChar w:fldCharType="begin"/>
      </w:r>
      <w:r w:rsidR="005B6EF6">
        <w:rPr>
          <w:rFonts w:ascii="Times New Roman" w:hAnsi="Times New Roman" w:cs="Times New Roman"/>
          <w:sz w:val="24"/>
          <w:szCs w:val="24"/>
        </w:rPr>
        <w:instrText xml:space="preserve"> REF _Ref388346494 \h </w:instrText>
      </w:r>
      <w:r w:rsidR="005B6EF6">
        <w:rPr>
          <w:rFonts w:ascii="Times New Roman" w:hAnsi="Times New Roman" w:cs="Times New Roman"/>
          <w:sz w:val="24"/>
          <w:szCs w:val="24"/>
        </w:rPr>
      </w:r>
      <w:r w:rsidR="005B6EF6">
        <w:rPr>
          <w:rFonts w:ascii="Times New Roman" w:hAnsi="Times New Roman" w:cs="Times New Roman"/>
          <w:sz w:val="24"/>
          <w:szCs w:val="24"/>
        </w:rPr>
        <w:fldChar w:fldCharType="separate"/>
      </w:r>
      <w:r w:rsidR="005B6EF6" w:rsidRPr="00C56069">
        <w:rPr>
          <w:rFonts w:ascii="Times New Roman" w:hAnsi="Times New Roman" w:cs="Times New Roman"/>
          <w:sz w:val="24"/>
          <w:szCs w:val="24"/>
        </w:rPr>
        <w:t xml:space="preserve">Figure </w:t>
      </w:r>
      <w:r w:rsidR="005B6EF6">
        <w:rPr>
          <w:rFonts w:ascii="Times New Roman" w:hAnsi="Times New Roman" w:cs="Times New Roman"/>
          <w:noProof/>
          <w:sz w:val="24"/>
          <w:szCs w:val="24"/>
        </w:rPr>
        <w:t>1</w:t>
      </w:r>
      <w:r w:rsidR="005B6EF6">
        <w:rPr>
          <w:rFonts w:ascii="Times New Roman" w:hAnsi="Times New Roman" w:cs="Times New Roman"/>
          <w:sz w:val="24"/>
          <w:szCs w:val="24"/>
        </w:rPr>
        <w:fldChar w:fldCharType="end"/>
      </w:r>
      <w:r w:rsidR="005B6EF6">
        <w:rPr>
          <w:rFonts w:ascii="Times New Roman" w:hAnsi="Times New Roman" w:cs="Times New Roman"/>
          <w:sz w:val="24"/>
          <w:szCs w:val="24"/>
        </w:rPr>
        <w:t>)</w:t>
      </w:r>
      <w:r w:rsidR="006C18BE">
        <w:rPr>
          <w:rFonts w:ascii="Times New Roman" w:hAnsi="Times New Roman" w:cs="Times New Roman"/>
          <w:sz w:val="24"/>
          <w:szCs w:val="24"/>
        </w:rPr>
        <w:t xml:space="preserve"> on the pipe surface 50 mm or 150 mm apart from each other in the circumferential direction. The magnets stop the rotation of the pipe once 50 mm or 150 mm flaw length is reached. </w:t>
      </w:r>
      <w:r w:rsidR="000F2D37">
        <w:rPr>
          <w:rFonts w:ascii="Times New Roman" w:hAnsi="Times New Roman" w:cs="Times New Roman"/>
          <w:sz w:val="24"/>
          <w:szCs w:val="24"/>
        </w:rPr>
        <w:t>The depth of the flaw is increased in 0.05 mm steps and the depth is controlled using a dial indicat</w:t>
      </w:r>
      <w:r w:rsidR="008E01ED">
        <w:rPr>
          <w:rFonts w:ascii="Times New Roman" w:hAnsi="Times New Roman" w:cs="Times New Roman"/>
          <w:sz w:val="24"/>
          <w:szCs w:val="24"/>
        </w:rPr>
        <w:t>o</w:t>
      </w:r>
      <w:r w:rsidR="000F2D37">
        <w:rPr>
          <w:rFonts w:ascii="Times New Roman" w:hAnsi="Times New Roman" w:cs="Times New Roman"/>
          <w:sz w:val="24"/>
          <w:szCs w:val="24"/>
        </w:rPr>
        <w:t>r.</w:t>
      </w:r>
      <w:r w:rsidR="00794BCC">
        <w:rPr>
          <w:rFonts w:ascii="Times New Roman" w:hAnsi="Times New Roman" w:cs="Times New Roman"/>
          <w:sz w:val="24"/>
          <w:szCs w:val="24"/>
        </w:rPr>
        <w:t xml:space="preserve"> There </w:t>
      </w:r>
      <w:r w:rsidR="00DC198C">
        <w:rPr>
          <w:rFonts w:ascii="Times New Roman" w:hAnsi="Times New Roman" w:cs="Times New Roman"/>
          <w:sz w:val="24"/>
          <w:szCs w:val="24"/>
        </w:rPr>
        <w:t xml:space="preserve">are </w:t>
      </w:r>
      <w:r w:rsidR="00794BCC">
        <w:rPr>
          <w:rFonts w:ascii="Times New Roman" w:hAnsi="Times New Roman" w:cs="Times New Roman"/>
          <w:sz w:val="24"/>
          <w:szCs w:val="24"/>
        </w:rPr>
        <w:t xml:space="preserve">two dial indicators denoted with G3 and G4 in </w:t>
      </w:r>
      <w:r w:rsidR="00794BCC">
        <w:rPr>
          <w:rFonts w:ascii="Times New Roman" w:hAnsi="Times New Roman" w:cs="Times New Roman"/>
          <w:sz w:val="24"/>
          <w:szCs w:val="24"/>
        </w:rPr>
        <w:fldChar w:fldCharType="begin"/>
      </w:r>
      <w:r w:rsidR="00794BCC">
        <w:rPr>
          <w:rFonts w:ascii="Times New Roman" w:hAnsi="Times New Roman" w:cs="Times New Roman"/>
          <w:sz w:val="24"/>
          <w:szCs w:val="24"/>
        </w:rPr>
        <w:instrText xml:space="preserve"> REF _Ref388346494 \h </w:instrText>
      </w:r>
      <w:r w:rsidR="00794BCC">
        <w:rPr>
          <w:rFonts w:ascii="Times New Roman" w:hAnsi="Times New Roman" w:cs="Times New Roman"/>
          <w:sz w:val="24"/>
          <w:szCs w:val="24"/>
        </w:rPr>
      </w:r>
      <w:r w:rsidR="00794BCC">
        <w:rPr>
          <w:rFonts w:ascii="Times New Roman" w:hAnsi="Times New Roman" w:cs="Times New Roman"/>
          <w:sz w:val="24"/>
          <w:szCs w:val="24"/>
        </w:rPr>
        <w:fldChar w:fldCharType="separate"/>
      </w:r>
      <w:r w:rsidR="00794BCC" w:rsidRPr="00C56069">
        <w:rPr>
          <w:rFonts w:ascii="Times New Roman" w:hAnsi="Times New Roman" w:cs="Times New Roman"/>
          <w:sz w:val="24"/>
          <w:szCs w:val="24"/>
        </w:rPr>
        <w:t xml:space="preserve">Figure </w:t>
      </w:r>
      <w:r w:rsidR="00794BCC">
        <w:rPr>
          <w:rFonts w:ascii="Times New Roman" w:hAnsi="Times New Roman" w:cs="Times New Roman"/>
          <w:noProof/>
          <w:sz w:val="24"/>
          <w:szCs w:val="24"/>
        </w:rPr>
        <w:t>1</w:t>
      </w:r>
      <w:r w:rsidR="00794BCC">
        <w:rPr>
          <w:rFonts w:ascii="Times New Roman" w:hAnsi="Times New Roman" w:cs="Times New Roman"/>
          <w:sz w:val="24"/>
          <w:szCs w:val="24"/>
        </w:rPr>
        <w:fldChar w:fldCharType="end"/>
      </w:r>
      <w:r w:rsidR="00DC198C">
        <w:rPr>
          <w:rFonts w:ascii="Times New Roman" w:hAnsi="Times New Roman" w:cs="Times New Roman"/>
          <w:sz w:val="24"/>
          <w:szCs w:val="24"/>
        </w:rPr>
        <w:t xml:space="preserve"> showing the position of the blade in the directions parallel and perpendicular to the pipe surface respectively</w:t>
      </w:r>
      <w:r w:rsidR="00794BCC">
        <w:rPr>
          <w:rFonts w:ascii="Times New Roman" w:hAnsi="Times New Roman" w:cs="Times New Roman"/>
          <w:sz w:val="24"/>
          <w:szCs w:val="24"/>
        </w:rPr>
        <w:t xml:space="preserve">. G4 is brought to zero position </w:t>
      </w:r>
      <w:r w:rsidR="008E01ED">
        <w:rPr>
          <w:rFonts w:ascii="Times New Roman" w:hAnsi="Times New Roman" w:cs="Times New Roman"/>
          <w:sz w:val="24"/>
          <w:szCs w:val="24"/>
        </w:rPr>
        <w:t>at</w:t>
      </w:r>
      <w:r w:rsidR="00794BCC">
        <w:rPr>
          <w:rFonts w:ascii="Times New Roman" w:hAnsi="Times New Roman" w:cs="Times New Roman"/>
          <w:sz w:val="24"/>
          <w:szCs w:val="24"/>
        </w:rPr>
        <w:t xml:space="preserve"> the beginning of the flaw cutting process once the blade touches the pipe surface and G3 is brought to zero position once the blade is aligned with the middle of the flaw location</w:t>
      </w:r>
      <w:r w:rsidR="00C52FF8">
        <w:rPr>
          <w:rFonts w:ascii="Times New Roman" w:hAnsi="Times New Roman" w:cs="Times New Roman"/>
          <w:sz w:val="24"/>
          <w:szCs w:val="24"/>
        </w:rPr>
        <w:t xml:space="preserve"> (within 5 mm distance from the girth weld)</w:t>
      </w:r>
      <w:r w:rsidR="00DC198C">
        <w:rPr>
          <w:rFonts w:ascii="Times New Roman" w:hAnsi="Times New Roman" w:cs="Times New Roman"/>
          <w:sz w:val="24"/>
          <w:szCs w:val="24"/>
        </w:rPr>
        <w:t>.</w:t>
      </w:r>
      <w:r w:rsidR="00794BCC">
        <w:rPr>
          <w:rFonts w:ascii="Times New Roman" w:hAnsi="Times New Roman" w:cs="Times New Roman"/>
          <w:sz w:val="24"/>
          <w:szCs w:val="24"/>
        </w:rPr>
        <w:t xml:space="preserve"> The position of the blade is adjusted using the x-y table denoted with G1 in </w:t>
      </w:r>
      <w:r w:rsidR="00794BCC">
        <w:rPr>
          <w:rFonts w:ascii="Times New Roman" w:hAnsi="Times New Roman" w:cs="Times New Roman"/>
          <w:sz w:val="24"/>
          <w:szCs w:val="24"/>
        </w:rPr>
        <w:fldChar w:fldCharType="begin"/>
      </w:r>
      <w:r w:rsidR="00794BCC">
        <w:rPr>
          <w:rFonts w:ascii="Times New Roman" w:hAnsi="Times New Roman" w:cs="Times New Roman"/>
          <w:sz w:val="24"/>
          <w:szCs w:val="24"/>
        </w:rPr>
        <w:instrText xml:space="preserve"> REF _Ref388346494 \h </w:instrText>
      </w:r>
      <w:r w:rsidR="00794BCC">
        <w:rPr>
          <w:rFonts w:ascii="Times New Roman" w:hAnsi="Times New Roman" w:cs="Times New Roman"/>
          <w:sz w:val="24"/>
          <w:szCs w:val="24"/>
        </w:rPr>
      </w:r>
      <w:r w:rsidR="00794BCC">
        <w:rPr>
          <w:rFonts w:ascii="Times New Roman" w:hAnsi="Times New Roman" w:cs="Times New Roman"/>
          <w:sz w:val="24"/>
          <w:szCs w:val="24"/>
        </w:rPr>
        <w:fldChar w:fldCharType="separate"/>
      </w:r>
      <w:r w:rsidR="00794BCC" w:rsidRPr="00C56069">
        <w:rPr>
          <w:rFonts w:ascii="Times New Roman" w:hAnsi="Times New Roman" w:cs="Times New Roman"/>
          <w:sz w:val="24"/>
          <w:szCs w:val="24"/>
        </w:rPr>
        <w:t xml:space="preserve">Figure </w:t>
      </w:r>
      <w:r w:rsidR="00794BCC">
        <w:rPr>
          <w:rFonts w:ascii="Times New Roman" w:hAnsi="Times New Roman" w:cs="Times New Roman"/>
          <w:noProof/>
          <w:sz w:val="24"/>
          <w:szCs w:val="24"/>
        </w:rPr>
        <w:t>1</w:t>
      </w:r>
      <w:r w:rsidR="00794BCC">
        <w:rPr>
          <w:rFonts w:ascii="Times New Roman" w:hAnsi="Times New Roman" w:cs="Times New Roman"/>
          <w:sz w:val="24"/>
          <w:szCs w:val="24"/>
        </w:rPr>
        <w:fldChar w:fldCharType="end"/>
      </w:r>
      <w:r w:rsidR="00794BCC">
        <w:rPr>
          <w:rFonts w:ascii="Times New Roman" w:hAnsi="Times New Roman" w:cs="Times New Roman"/>
          <w:sz w:val="24"/>
          <w:szCs w:val="24"/>
        </w:rPr>
        <w:t xml:space="preserve">. An air driven motor (G2) is used to rotate the blade which is clamped between stiffeners and these stiffeners are connected to </w:t>
      </w:r>
      <w:r w:rsidR="00DF0947">
        <w:rPr>
          <w:rFonts w:ascii="Times New Roman" w:hAnsi="Times New Roman" w:cs="Times New Roman"/>
          <w:sz w:val="24"/>
          <w:szCs w:val="24"/>
        </w:rPr>
        <w:t xml:space="preserve">a </w:t>
      </w:r>
      <w:r w:rsidR="00794BCC">
        <w:rPr>
          <w:rFonts w:ascii="Times New Roman" w:hAnsi="Times New Roman" w:cs="Times New Roman"/>
          <w:sz w:val="24"/>
          <w:szCs w:val="24"/>
        </w:rPr>
        <w:t xml:space="preserve">steel block which is clamped in the x-y table. The blade-stiffener-steel block assembly is denoted with G7 in </w:t>
      </w:r>
      <w:r w:rsidR="00794BCC">
        <w:rPr>
          <w:rFonts w:ascii="Times New Roman" w:hAnsi="Times New Roman" w:cs="Times New Roman"/>
          <w:sz w:val="24"/>
          <w:szCs w:val="24"/>
        </w:rPr>
        <w:fldChar w:fldCharType="begin"/>
      </w:r>
      <w:r w:rsidR="00794BCC">
        <w:rPr>
          <w:rFonts w:ascii="Times New Roman" w:hAnsi="Times New Roman" w:cs="Times New Roman"/>
          <w:sz w:val="24"/>
          <w:szCs w:val="24"/>
        </w:rPr>
        <w:instrText xml:space="preserve"> REF _Ref388346494 \h </w:instrText>
      </w:r>
      <w:r w:rsidR="00794BCC">
        <w:rPr>
          <w:rFonts w:ascii="Times New Roman" w:hAnsi="Times New Roman" w:cs="Times New Roman"/>
          <w:sz w:val="24"/>
          <w:szCs w:val="24"/>
        </w:rPr>
      </w:r>
      <w:r w:rsidR="00794BCC">
        <w:rPr>
          <w:rFonts w:ascii="Times New Roman" w:hAnsi="Times New Roman" w:cs="Times New Roman"/>
          <w:sz w:val="24"/>
          <w:szCs w:val="24"/>
        </w:rPr>
        <w:fldChar w:fldCharType="separate"/>
      </w:r>
      <w:r w:rsidR="00794BCC" w:rsidRPr="00C56069">
        <w:rPr>
          <w:rFonts w:ascii="Times New Roman" w:hAnsi="Times New Roman" w:cs="Times New Roman"/>
          <w:sz w:val="24"/>
          <w:szCs w:val="24"/>
        </w:rPr>
        <w:t xml:space="preserve">Figure </w:t>
      </w:r>
      <w:r w:rsidR="00794BCC">
        <w:rPr>
          <w:rFonts w:ascii="Times New Roman" w:hAnsi="Times New Roman" w:cs="Times New Roman"/>
          <w:noProof/>
          <w:sz w:val="24"/>
          <w:szCs w:val="24"/>
        </w:rPr>
        <w:t>1</w:t>
      </w:r>
      <w:r w:rsidR="00794BCC">
        <w:rPr>
          <w:rFonts w:ascii="Times New Roman" w:hAnsi="Times New Roman" w:cs="Times New Roman"/>
          <w:sz w:val="24"/>
          <w:szCs w:val="24"/>
        </w:rPr>
        <w:fldChar w:fldCharType="end"/>
      </w:r>
      <w:r w:rsidR="00794BCC">
        <w:rPr>
          <w:rFonts w:ascii="Times New Roman" w:hAnsi="Times New Roman" w:cs="Times New Roman"/>
          <w:sz w:val="24"/>
          <w:szCs w:val="24"/>
        </w:rPr>
        <w:t xml:space="preserve">.   </w:t>
      </w:r>
    </w:p>
    <w:p w:rsidR="00C56069" w:rsidRDefault="00477B04" w:rsidP="00C56069">
      <w:pPr>
        <w:keepNext/>
        <w:jc w:val="center"/>
      </w:pPr>
      <w:r w:rsidRPr="00D548BF">
        <w:rPr>
          <w:rFonts w:ascii="Times New Roman" w:hAnsi="Times New Roman" w:cs="Times New Roman"/>
          <w:noProof/>
          <w:sz w:val="24"/>
          <w:szCs w:val="24"/>
          <w:lang w:eastAsia="en-CA"/>
        </w:rPr>
        <mc:AlternateContent>
          <mc:Choice Requires="wps">
            <w:drawing>
              <wp:anchor distT="0" distB="0" distL="114300" distR="114300" simplePos="0" relativeHeight="251660288" behindDoc="0" locked="0" layoutInCell="1" allowOverlap="1" wp14:anchorId="564C6A5A" wp14:editId="4C98D144">
                <wp:simplePos x="0" y="0"/>
                <wp:positionH relativeFrom="column">
                  <wp:posOffset>1862455</wp:posOffset>
                </wp:positionH>
                <wp:positionV relativeFrom="paragraph">
                  <wp:posOffset>865505</wp:posOffset>
                </wp:positionV>
                <wp:extent cx="403225" cy="3060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322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B7F" w:rsidRPr="00D548BF" w:rsidRDefault="008F5B7F">
                            <w:pPr>
                              <w:rPr>
                                <w:rFonts w:ascii="Times New Roman" w:hAnsi="Times New Roman" w:cs="Times New Roman"/>
                                <w:b/>
                                <w:color w:val="FF0000"/>
                              </w:rPr>
                            </w:pPr>
                            <w:r w:rsidRPr="00D548BF">
                              <w:rPr>
                                <w:rFonts w:ascii="Times New Roman" w:hAnsi="Times New Roman" w:cs="Times New Roman"/>
                                <w:b/>
                                <w:color w:val="FF0000"/>
                              </w:rPr>
                              <w:t>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46.65pt;margin-top:68.15pt;width:31.75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" filled="f" stroked="f" strokeweight=".5pt">
                <v:textbox>
                  <w:txbxContent>
                    <w:p w:rsidR="008F5B7F" w:rsidRPr="00D548BF" w:rsidRDefault="008F5B7F">
                      <w:pPr>
                        <w:rPr>
                          <w:rFonts w:ascii="Times New Roman" w:hAnsi="Times New Roman" w:cs="Times New Roman"/>
                          <w:b/>
                          <w:color w:val="FF0000"/>
                        </w:rPr>
                      </w:pPr>
                      <w:r w:rsidRPr="00D548BF">
                        <w:rPr>
                          <w:rFonts w:ascii="Times New Roman" w:hAnsi="Times New Roman" w:cs="Times New Roman"/>
                          <w:b/>
                          <w:color w:val="FF0000"/>
                        </w:rPr>
                        <w:t>G6</w:t>
                      </w:r>
                    </w:p>
                  </w:txbxContent>
                </v:textbox>
              </v:shape>
            </w:pict>
          </mc:Fallback>
        </mc:AlternateContent>
      </w:r>
      <w:r w:rsidR="00794BCC" w:rsidRPr="00D548BF">
        <w:rPr>
          <w:rFonts w:ascii="Times New Roman" w:hAnsi="Times New Roman" w:cs="Times New Roman"/>
          <w:noProof/>
          <w:sz w:val="24"/>
          <w:szCs w:val="24"/>
          <w:lang w:eastAsia="en-CA"/>
        </w:rPr>
        <mc:AlternateContent>
          <mc:Choice Requires="wps">
            <w:drawing>
              <wp:anchor distT="0" distB="0" distL="114300" distR="114300" simplePos="0" relativeHeight="251664384" behindDoc="0" locked="0" layoutInCell="1" allowOverlap="1" wp14:anchorId="1DA0FDFD" wp14:editId="443C960C">
                <wp:simplePos x="0" y="0"/>
                <wp:positionH relativeFrom="column">
                  <wp:posOffset>3451225</wp:posOffset>
                </wp:positionH>
                <wp:positionV relativeFrom="paragraph">
                  <wp:posOffset>433070</wp:posOffset>
                </wp:positionV>
                <wp:extent cx="403225" cy="3060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3225" cy="306070"/>
                        </a:xfrm>
                        <a:prstGeom prst="rect">
                          <a:avLst/>
                        </a:prstGeom>
                        <a:noFill/>
                        <a:ln w="6350">
                          <a:noFill/>
                        </a:ln>
                        <a:effectLst/>
                      </wps:spPr>
                      <wps:txbx>
                        <w:txbxContent>
                          <w:p w:rsidR="008F5B7F" w:rsidRPr="00D548BF" w:rsidRDefault="008F5B7F" w:rsidP="00794BCC">
                            <w:pPr>
                              <w:rPr>
                                <w:rFonts w:ascii="Times New Roman" w:hAnsi="Times New Roman" w:cs="Times New Roman"/>
                                <w:b/>
                                <w:color w:val="FF0000"/>
                              </w:rPr>
                            </w:pPr>
                            <w:r w:rsidRPr="00D548BF">
                              <w:rPr>
                                <w:rFonts w:ascii="Times New Roman" w:hAnsi="Times New Roman" w:cs="Times New Roman"/>
                                <w:b/>
                                <w:color w:val="FF000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71.75pt;margin-top:34.1pt;width:31.75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" filled="f" stroked="f" strokeweight=".5pt">
                <v:textbox>
                  <w:txbxContent>
                    <w:p w:rsidR="008F5B7F" w:rsidRPr="00D548BF" w:rsidRDefault="008F5B7F" w:rsidP="00794BCC">
                      <w:pPr>
                        <w:rPr>
                          <w:rFonts w:ascii="Times New Roman" w:hAnsi="Times New Roman" w:cs="Times New Roman"/>
                          <w:b/>
                          <w:color w:val="FF0000"/>
                        </w:rPr>
                      </w:pPr>
                      <w:r w:rsidRPr="00D548BF">
                        <w:rPr>
                          <w:rFonts w:ascii="Times New Roman" w:hAnsi="Times New Roman" w:cs="Times New Roman"/>
                          <w:b/>
                          <w:color w:val="FF0000"/>
                        </w:rPr>
                        <w:t>G7</w:t>
                      </w:r>
                    </w:p>
                  </w:txbxContent>
                </v:textbox>
              </v:shape>
            </w:pict>
          </mc:Fallback>
        </mc:AlternateContent>
      </w:r>
      <w:r w:rsidR="00794BCC" w:rsidRPr="00D548BF">
        <w:rPr>
          <w:rFonts w:ascii="Times New Roman" w:hAnsi="Times New Roman" w:cs="Times New Roman"/>
          <w:noProof/>
          <w:sz w:val="24"/>
          <w:szCs w:val="24"/>
          <w:lang w:eastAsia="en-CA"/>
        </w:rPr>
        <mc:AlternateContent>
          <mc:Choice Requires="wps">
            <w:drawing>
              <wp:anchor distT="0" distB="0" distL="114300" distR="114300" simplePos="0" relativeHeight="251662336" behindDoc="0" locked="0" layoutInCell="1" allowOverlap="1" wp14:anchorId="63551A9B" wp14:editId="52EA9AC1">
                <wp:simplePos x="0" y="0"/>
                <wp:positionH relativeFrom="column">
                  <wp:posOffset>3042285</wp:posOffset>
                </wp:positionH>
                <wp:positionV relativeFrom="paragraph">
                  <wp:posOffset>1005840</wp:posOffset>
                </wp:positionV>
                <wp:extent cx="403225" cy="3060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3225" cy="306070"/>
                        </a:xfrm>
                        <a:prstGeom prst="rect">
                          <a:avLst/>
                        </a:prstGeom>
                        <a:noFill/>
                        <a:ln w="6350">
                          <a:noFill/>
                        </a:ln>
                        <a:effectLst/>
                      </wps:spPr>
                      <wps:txbx>
                        <w:txbxContent>
                          <w:p w:rsidR="008F5B7F" w:rsidRPr="00D548BF" w:rsidRDefault="008F5B7F" w:rsidP="00794BCC">
                            <w:pPr>
                              <w:rPr>
                                <w:rFonts w:ascii="Times New Roman" w:hAnsi="Times New Roman" w:cs="Times New Roman"/>
                                <w:b/>
                                <w:color w:val="FF0000"/>
                              </w:rPr>
                            </w:pPr>
                            <w:r w:rsidRPr="00D548BF">
                              <w:rPr>
                                <w:rFonts w:ascii="Times New Roman" w:hAnsi="Times New Roman" w:cs="Times New Roman"/>
                                <w:b/>
                                <w:color w:val="FF000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9.55pt;margin-top:79.2pt;width:3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" filled="f" stroked="f" strokeweight=".5pt">
                <v:textbox>
                  <w:txbxContent>
                    <w:p w:rsidR="008F5B7F" w:rsidRPr="00D548BF" w:rsidRDefault="008F5B7F" w:rsidP="00794BCC">
                      <w:pPr>
                        <w:rPr>
                          <w:rFonts w:ascii="Times New Roman" w:hAnsi="Times New Roman" w:cs="Times New Roman"/>
                          <w:b/>
                          <w:color w:val="FF0000"/>
                        </w:rPr>
                      </w:pPr>
                      <w:r w:rsidRPr="00D548BF">
                        <w:rPr>
                          <w:rFonts w:ascii="Times New Roman" w:hAnsi="Times New Roman" w:cs="Times New Roman"/>
                          <w:b/>
                          <w:color w:val="FF0000"/>
                        </w:rPr>
                        <w:t>G7</w:t>
                      </w:r>
                    </w:p>
                  </w:txbxContent>
                </v:textbox>
              </v:shape>
            </w:pict>
          </mc:Fallback>
        </mc:AlternateContent>
      </w:r>
      <w:r w:rsidR="00C56069" w:rsidRPr="00D548BF">
        <w:rPr>
          <w:rFonts w:ascii="Times New Roman" w:hAnsi="Times New Roman" w:cs="Times New Roman"/>
          <w:noProof/>
          <w:sz w:val="24"/>
          <w:szCs w:val="24"/>
          <w:lang w:eastAsia="en-CA"/>
        </w:rPr>
        <w:drawing>
          <wp:inline distT="0" distB="0" distL="0" distR="0" wp14:anchorId="0D3FADEA" wp14:editId="5EFFAEA4">
            <wp:extent cx="3877200" cy="291240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wCuttingSetup.JPG"/>
                    <pic:cNvPicPr/>
                  </pic:nvPicPr>
                  <pic:blipFill>
                    <a:blip r:embed="rId7">
                      <a:extLst>
                        <a:ext uri="{28A0092B-C50C-407E-A947-70E740481C1C}">
                          <a14:useLocalDpi xmlns:a14="http://schemas.microsoft.com/office/drawing/2010/main" val="0"/>
                        </a:ext>
                      </a:extLst>
                    </a:blip>
                    <a:stretch>
                      <a:fillRect/>
                    </a:stretch>
                  </pic:blipFill>
                  <pic:spPr>
                    <a:xfrm>
                      <a:off x="0" y="0"/>
                      <a:ext cx="3877200" cy="2912400"/>
                    </a:xfrm>
                    <a:prstGeom prst="rect">
                      <a:avLst/>
                    </a:prstGeom>
                  </pic:spPr>
                </pic:pic>
              </a:graphicData>
            </a:graphic>
          </wp:inline>
        </w:drawing>
      </w:r>
    </w:p>
    <w:p w:rsidR="00D80E47" w:rsidRPr="008F5B7F" w:rsidRDefault="00C56069" w:rsidP="00C56069">
      <w:pPr>
        <w:pStyle w:val="Caption"/>
        <w:jc w:val="center"/>
        <w:rPr>
          <w:rFonts w:ascii="Times New Roman" w:hAnsi="Times New Roman" w:cs="Times New Roman"/>
          <w:color w:val="auto"/>
          <w:sz w:val="24"/>
          <w:szCs w:val="24"/>
        </w:rPr>
      </w:pPr>
      <w:bookmarkStart w:id="8" w:name="_Ref388346494"/>
      <w:r w:rsidRPr="008F5B7F">
        <w:rPr>
          <w:rFonts w:ascii="Times New Roman" w:hAnsi="Times New Roman" w:cs="Times New Roman"/>
          <w:color w:val="auto"/>
          <w:sz w:val="24"/>
          <w:szCs w:val="24"/>
        </w:rPr>
        <w:t xml:space="preserve">Figure </w:t>
      </w:r>
      <w:r w:rsidRPr="008F5B7F">
        <w:rPr>
          <w:rFonts w:ascii="Times New Roman" w:hAnsi="Times New Roman" w:cs="Times New Roman"/>
          <w:color w:val="auto"/>
          <w:sz w:val="24"/>
          <w:szCs w:val="24"/>
        </w:rPr>
        <w:fldChar w:fldCharType="begin"/>
      </w:r>
      <w:r w:rsidRPr="008F5B7F">
        <w:rPr>
          <w:rFonts w:ascii="Times New Roman" w:hAnsi="Times New Roman" w:cs="Times New Roman"/>
          <w:color w:val="auto"/>
          <w:sz w:val="24"/>
          <w:szCs w:val="24"/>
        </w:rPr>
        <w:instrText xml:space="preserve"> SEQ Figure \* ARABIC </w:instrText>
      </w:r>
      <w:r w:rsidRPr="008F5B7F">
        <w:rPr>
          <w:rFonts w:ascii="Times New Roman" w:hAnsi="Times New Roman" w:cs="Times New Roman"/>
          <w:color w:val="auto"/>
          <w:sz w:val="24"/>
          <w:szCs w:val="24"/>
        </w:rPr>
        <w:fldChar w:fldCharType="separate"/>
      </w:r>
      <w:r w:rsidR="00070742" w:rsidRPr="008F5B7F">
        <w:rPr>
          <w:rFonts w:ascii="Times New Roman" w:hAnsi="Times New Roman" w:cs="Times New Roman"/>
          <w:noProof/>
          <w:color w:val="auto"/>
          <w:sz w:val="24"/>
          <w:szCs w:val="24"/>
        </w:rPr>
        <w:t>1</w:t>
      </w:r>
      <w:r w:rsidRPr="008F5B7F">
        <w:rPr>
          <w:rFonts w:ascii="Times New Roman" w:hAnsi="Times New Roman" w:cs="Times New Roman"/>
          <w:color w:val="auto"/>
          <w:sz w:val="24"/>
          <w:szCs w:val="24"/>
        </w:rPr>
        <w:fldChar w:fldCharType="end"/>
      </w:r>
      <w:bookmarkEnd w:id="8"/>
      <w:r w:rsidRPr="008F5B7F">
        <w:rPr>
          <w:rFonts w:ascii="Times New Roman" w:hAnsi="Times New Roman" w:cs="Times New Roman"/>
          <w:color w:val="auto"/>
          <w:sz w:val="24"/>
          <w:szCs w:val="24"/>
        </w:rPr>
        <w:t>: Flaw Cutting Setup</w:t>
      </w:r>
    </w:p>
    <w:p w:rsidR="00FE433C" w:rsidRDefault="00DE153F" w:rsidP="00FE433C">
      <w:pPr>
        <w:keepNext/>
        <w:jc w:val="center"/>
      </w:pPr>
      <w:r w:rsidRPr="008F5B7F">
        <w:rPr>
          <w:rFonts w:ascii="Times New Roman" w:hAnsi="Times New Roman" w:cs="Times New Roman"/>
          <w:noProof/>
          <w:sz w:val="24"/>
          <w:szCs w:val="24"/>
          <w:lang w:eastAsia="en-CA"/>
        </w:rPr>
        <w:lastRenderedPageBreak/>
        <w:drawing>
          <wp:inline distT="0" distB="0" distL="0" distR="0" wp14:anchorId="11DBB21B" wp14:editId="344C7832">
            <wp:extent cx="3866400" cy="2174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6400" cy="2174400"/>
                    </a:xfrm>
                    <a:prstGeom prst="rect">
                      <a:avLst/>
                    </a:prstGeom>
                  </pic:spPr>
                </pic:pic>
              </a:graphicData>
            </a:graphic>
          </wp:inline>
        </w:drawing>
      </w:r>
    </w:p>
    <w:p w:rsidR="00DE153F" w:rsidRPr="008F5B7F" w:rsidRDefault="00FE433C" w:rsidP="00FE433C">
      <w:pPr>
        <w:pStyle w:val="Caption"/>
        <w:jc w:val="center"/>
        <w:rPr>
          <w:rFonts w:ascii="Times New Roman" w:hAnsi="Times New Roman" w:cs="Times New Roman"/>
          <w:color w:val="auto"/>
          <w:sz w:val="24"/>
          <w:szCs w:val="24"/>
        </w:rPr>
      </w:pPr>
      <w:r w:rsidRPr="008F5B7F">
        <w:rPr>
          <w:rFonts w:ascii="Times New Roman" w:hAnsi="Times New Roman" w:cs="Times New Roman"/>
          <w:color w:val="auto"/>
          <w:sz w:val="24"/>
          <w:szCs w:val="24"/>
        </w:rPr>
        <w:t xml:space="preserve">Figure </w:t>
      </w:r>
      <w:r w:rsidRPr="008F5B7F">
        <w:rPr>
          <w:rFonts w:ascii="Times New Roman" w:hAnsi="Times New Roman" w:cs="Times New Roman"/>
          <w:color w:val="auto"/>
          <w:sz w:val="24"/>
          <w:szCs w:val="24"/>
        </w:rPr>
        <w:fldChar w:fldCharType="begin"/>
      </w:r>
      <w:r w:rsidRPr="008F5B7F">
        <w:rPr>
          <w:rFonts w:ascii="Times New Roman" w:hAnsi="Times New Roman" w:cs="Times New Roman"/>
          <w:color w:val="auto"/>
          <w:sz w:val="24"/>
          <w:szCs w:val="24"/>
        </w:rPr>
        <w:instrText xml:space="preserve"> SEQ Figure \* ARABIC </w:instrText>
      </w:r>
      <w:r w:rsidRPr="008F5B7F">
        <w:rPr>
          <w:rFonts w:ascii="Times New Roman" w:hAnsi="Times New Roman" w:cs="Times New Roman"/>
          <w:color w:val="auto"/>
          <w:sz w:val="24"/>
          <w:szCs w:val="24"/>
        </w:rPr>
        <w:fldChar w:fldCharType="separate"/>
      </w:r>
      <w:r w:rsidR="00070742" w:rsidRPr="008F5B7F">
        <w:rPr>
          <w:rFonts w:ascii="Times New Roman" w:hAnsi="Times New Roman" w:cs="Times New Roman"/>
          <w:noProof/>
          <w:color w:val="auto"/>
          <w:sz w:val="24"/>
          <w:szCs w:val="24"/>
        </w:rPr>
        <w:t>2</w:t>
      </w:r>
      <w:r w:rsidRPr="008F5B7F">
        <w:rPr>
          <w:rFonts w:ascii="Times New Roman" w:hAnsi="Times New Roman" w:cs="Times New Roman"/>
          <w:color w:val="auto"/>
          <w:sz w:val="24"/>
          <w:szCs w:val="24"/>
        </w:rPr>
        <w:fldChar w:fldCharType="end"/>
      </w:r>
      <w:r w:rsidRPr="008F5B7F">
        <w:rPr>
          <w:rFonts w:ascii="Times New Roman" w:hAnsi="Times New Roman" w:cs="Times New Roman"/>
          <w:color w:val="auto"/>
          <w:sz w:val="24"/>
          <w:szCs w:val="24"/>
        </w:rPr>
        <w:t>: Flaw in the heat affected zone</w:t>
      </w:r>
    </w:p>
    <w:p w:rsidR="00505F6B" w:rsidRPr="008F5B7F" w:rsidRDefault="00505F6B" w:rsidP="00013253">
      <w:pPr>
        <w:rPr>
          <w:ins w:id="9" w:author="Samer Adeeb" w:date="2014-06-03T13:47:00Z"/>
          <w:rFonts w:ascii="Times New Roman" w:hAnsi="Times New Roman" w:cs="Times New Roman"/>
          <w:sz w:val="24"/>
          <w:szCs w:val="24"/>
        </w:rPr>
      </w:pPr>
      <w:ins w:id="10" w:author="Samer Adeeb" w:date="2014-06-03T13:47:00Z">
        <w:r>
          <w:rPr>
            <w:rFonts w:ascii="Times New Roman" w:hAnsi="Times New Roman" w:cs="Times New Roman"/>
            <w:b/>
            <w:sz w:val="24"/>
            <w:szCs w:val="24"/>
          </w:rPr>
          <w:t xml:space="preserve">Loading the pipe: </w:t>
        </w:r>
        <w:r>
          <w:rPr>
            <w:rFonts w:ascii="Times New Roman" w:hAnsi="Times New Roman" w:cs="Times New Roman"/>
            <w:sz w:val="24"/>
            <w:szCs w:val="24"/>
          </w:rPr>
          <w:t>(How and why?)</w:t>
        </w:r>
      </w:ins>
    </w:p>
    <w:p w:rsidR="00DF0947" w:rsidRDefault="00DF0947" w:rsidP="00013253">
      <w:pPr>
        <w:rPr>
          <w:rFonts w:ascii="Times New Roman" w:hAnsi="Times New Roman" w:cs="Times New Roman"/>
          <w:b/>
          <w:sz w:val="24"/>
          <w:szCs w:val="24"/>
        </w:rPr>
      </w:pPr>
      <w:r>
        <w:rPr>
          <w:rFonts w:ascii="Times New Roman" w:hAnsi="Times New Roman" w:cs="Times New Roman"/>
          <w:b/>
          <w:sz w:val="24"/>
          <w:szCs w:val="24"/>
        </w:rPr>
        <w:t>Strain Measurements</w:t>
      </w:r>
    </w:p>
    <w:p w:rsidR="008E01ED" w:rsidRPr="00324F46" w:rsidRDefault="008E01ED" w:rsidP="008E01ED">
      <w:pPr>
        <w:jc w:val="both"/>
        <w:rPr>
          <w:rFonts w:ascii="Times New Roman" w:eastAsiaTheme="minorEastAsia" w:hAnsi="Times New Roman" w:cs="Times New Roman"/>
          <w:color w:val="00B0F0"/>
          <w:sz w:val="24"/>
          <w:szCs w:val="24"/>
        </w:rPr>
      </w:pPr>
      <w:r w:rsidRPr="00CB2CBB">
        <w:rPr>
          <w:rFonts w:ascii="Times New Roman" w:eastAsiaTheme="minorEastAsia" w:hAnsi="Times New Roman" w:cs="Times New Roman"/>
          <w:sz w:val="24"/>
          <w:szCs w:val="24"/>
        </w:rPr>
        <w:t>In each full scale experiment (</w:t>
      </w:r>
      <w:r w:rsidRPr="00CB2CBB">
        <w:rPr>
          <w:rFonts w:ascii="Times New Roman" w:eastAsiaTheme="minorEastAsia" w:hAnsi="Times New Roman" w:cs="Times New Roman"/>
          <w:sz w:val="24"/>
          <w:szCs w:val="24"/>
        </w:rPr>
        <w:fldChar w:fldCharType="begin"/>
      </w:r>
      <w:r w:rsidRPr="00CB2CBB">
        <w:rPr>
          <w:rFonts w:ascii="Times New Roman" w:eastAsiaTheme="minorEastAsia" w:hAnsi="Times New Roman" w:cs="Times New Roman"/>
          <w:sz w:val="24"/>
          <w:szCs w:val="24"/>
        </w:rPr>
        <w:instrText xml:space="preserve"> REF _Ref388206554 \h </w:instrText>
      </w:r>
      <w:r>
        <w:rPr>
          <w:rFonts w:ascii="Times New Roman" w:eastAsiaTheme="minorEastAsia" w:hAnsi="Times New Roman" w:cs="Times New Roman"/>
          <w:sz w:val="24"/>
          <w:szCs w:val="24"/>
        </w:rPr>
        <w:instrText xml:space="preserve"> \* MERGEFORMAT </w:instrText>
      </w:r>
      <w:r w:rsidRPr="00CB2CBB">
        <w:rPr>
          <w:rFonts w:ascii="Times New Roman" w:eastAsiaTheme="minorEastAsia" w:hAnsi="Times New Roman" w:cs="Times New Roman"/>
          <w:sz w:val="24"/>
          <w:szCs w:val="24"/>
        </w:rPr>
      </w:r>
      <w:r w:rsidRPr="00CB2CBB">
        <w:rPr>
          <w:rFonts w:ascii="Times New Roman" w:eastAsiaTheme="minorEastAsia" w:hAnsi="Times New Roman" w:cs="Times New Roman"/>
          <w:sz w:val="24"/>
          <w:szCs w:val="24"/>
        </w:rPr>
        <w:fldChar w:fldCharType="separate"/>
      </w:r>
      <w:r w:rsidRPr="00CB2CBB">
        <w:rPr>
          <w:rFonts w:ascii="Times New Roman" w:hAnsi="Times New Roman" w:cs="Times New Roman"/>
          <w:sz w:val="24"/>
          <w:szCs w:val="24"/>
        </w:rPr>
        <w:t xml:space="preserve">Table </w:t>
      </w:r>
      <w:r w:rsidRPr="00CB2CBB">
        <w:rPr>
          <w:rFonts w:ascii="Times New Roman" w:hAnsi="Times New Roman" w:cs="Times New Roman"/>
          <w:noProof/>
          <w:sz w:val="24"/>
          <w:szCs w:val="24"/>
        </w:rPr>
        <w:t>1</w:t>
      </w:r>
      <w:r w:rsidRPr="00CB2CBB">
        <w:rPr>
          <w:rFonts w:ascii="Times New Roman" w:eastAsiaTheme="minorEastAsia" w:hAnsi="Times New Roman" w:cs="Times New Roman"/>
          <w:sz w:val="24"/>
          <w:szCs w:val="24"/>
        </w:rPr>
        <w:fldChar w:fldCharType="end"/>
      </w:r>
      <w:r w:rsidRPr="00CB2CBB">
        <w:rPr>
          <w:rFonts w:ascii="Times New Roman" w:eastAsiaTheme="minorEastAsia" w:hAnsi="Times New Roman" w:cs="Times New Roman"/>
          <w:sz w:val="24"/>
          <w:szCs w:val="24"/>
        </w:rPr>
        <w:t xml:space="preserve">) the longitudinal and hoop direction strains are measured with strain gauges at critical locations of the pipe. In addition to that, digital image correlation is used to obtain the variation of the strain field during each experiment at critical locations of the pipe. The results of these measurements are used to evaluate the tensile strain capacity of each specimen. </w:t>
      </w:r>
      <w:r w:rsidR="00505F6B">
        <w:rPr>
          <w:rFonts w:ascii="Times New Roman" w:eastAsiaTheme="minorEastAsia" w:hAnsi="Times New Roman" w:cs="Times New Roman"/>
          <w:sz w:val="24"/>
          <w:szCs w:val="24"/>
        </w:rPr>
        <w:t xml:space="preserve">The critical tensile strain is defined in the CSA code as the value of the global compressive strain at the onset of rupture. From our tests, we are proposing the following three </w:t>
      </w:r>
      <w:r w:rsidRPr="00CB2CBB">
        <w:rPr>
          <w:rFonts w:ascii="Times New Roman" w:eastAsiaTheme="minorEastAsia" w:hAnsi="Times New Roman" w:cs="Times New Roman"/>
          <w:sz w:val="24"/>
          <w:szCs w:val="24"/>
        </w:rPr>
        <w:t xml:space="preserve">different options for the evaluation of the tensile strain capacity of </w:t>
      </w:r>
      <w:r w:rsidR="00505F6B">
        <w:rPr>
          <w:rFonts w:ascii="Times New Roman" w:eastAsiaTheme="minorEastAsia" w:hAnsi="Times New Roman" w:cs="Times New Roman"/>
          <w:sz w:val="24"/>
          <w:szCs w:val="24"/>
        </w:rPr>
        <w:t>the</w:t>
      </w:r>
      <w:r w:rsidRPr="00CB2CBB">
        <w:rPr>
          <w:rFonts w:ascii="Times New Roman" w:eastAsiaTheme="minorEastAsia" w:hAnsi="Times New Roman" w:cs="Times New Roman"/>
          <w:sz w:val="24"/>
          <w:szCs w:val="24"/>
        </w:rPr>
        <w:t xml:space="preserve"> full scale specimen:</w:t>
      </w:r>
    </w:p>
    <w:p w:rsidR="008E01ED" w:rsidRPr="00647AE8" w:rsidRDefault="008E01ED" w:rsidP="008E01ED">
      <w:pPr>
        <w:jc w:val="both"/>
        <w:rPr>
          <w:rFonts w:ascii="Times New Roman" w:eastAsiaTheme="minorEastAsia" w:hAnsi="Times New Roman" w:cs="Times New Roman"/>
          <w:color w:val="00B0F0"/>
          <w:sz w:val="24"/>
          <w:szCs w:val="24"/>
        </w:rPr>
      </w:pPr>
      <w:r w:rsidRPr="00647AE8">
        <w:rPr>
          <w:rFonts w:ascii="Times New Roman" w:eastAsiaTheme="minorEastAsia" w:hAnsi="Times New Roman" w:cs="Times New Roman"/>
          <w:b/>
          <w:sz w:val="24"/>
          <w:szCs w:val="24"/>
        </w:rPr>
        <w:t xml:space="preserve">Option 1: </w:t>
      </w:r>
      <w:r w:rsidRPr="00647AE8">
        <w:rPr>
          <w:rFonts w:ascii="Times New Roman" w:eastAsiaTheme="minorEastAsia" w:hAnsi="Times New Roman" w:cs="Times New Roman"/>
          <w:sz w:val="24"/>
          <w:szCs w:val="24"/>
        </w:rPr>
        <w:t xml:space="preserve">In the literature </w:t>
      </w:r>
      <w:r w:rsidRPr="00647AE8">
        <w:rPr>
          <w:rFonts w:ascii="Times New Roman" w:eastAsiaTheme="minorEastAsia" w:hAnsi="Times New Roman" w:cs="Times New Roman"/>
          <w:sz w:val="24"/>
          <w:szCs w:val="24"/>
        </w:rPr>
        <w:fldChar w:fldCharType="begin"/>
      </w:r>
      <w:r w:rsidRPr="00647AE8">
        <w:rPr>
          <w:rFonts w:ascii="Times New Roman" w:eastAsiaTheme="minorEastAsia" w:hAnsi="Times New Roman" w:cs="Times New Roman"/>
          <w:sz w:val="24"/>
          <w:szCs w:val="24"/>
        </w:rPr>
        <w:instrText xml:space="preserve"> REF prci \h </w:instrText>
      </w:r>
      <w:r>
        <w:rPr>
          <w:rFonts w:ascii="Times New Roman" w:eastAsiaTheme="minorEastAsia" w:hAnsi="Times New Roman" w:cs="Times New Roman"/>
          <w:sz w:val="24"/>
          <w:szCs w:val="24"/>
        </w:rPr>
        <w:instrText xml:space="preserve"> \* MERGEFORMAT </w:instrText>
      </w:r>
      <w:r w:rsidRPr="00647AE8">
        <w:rPr>
          <w:rFonts w:ascii="Times New Roman" w:eastAsiaTheme="minorEastAsia" w:hAnsi="Times New Roman" w:cs="Times New Roman"/>
          <w:sz w:val="24"/>
          <w:szCs w:val="24"/>
        </w:rPr>
      </w:r>
      <w:r w:rsidRPr="00647AE8">
        <w:rPr>
          <w:rFonts w:ascii="Times New Roman" w:eastAsiaTheme="minorEastAsia" w:hAnsi="Times New Roman" w:cs="Times New Roman"/>
          <w:sz w:val="24"/>
          <w:szCs w:val="24"/>
        </w:rPr>
        <w:fldChar w:fldCharType="separate"/>
      </w:r>
      <w:r w:rsidRPr="00647AE8">
        <w:rPr>
          <w:rFonts w:ascii="Times New Roman" w:hAnsi="Times New Roman" w:cs="Times New Roman"/>
          <w:sz w:val="24"/>
          <w:szCs w:val="24"/>
        </w:rPr>
        <w:t>[4]</w:t>
      </w:r>
      <w:r w:rsidRPr="00647AE8">
        <w:rPr>
          <w:rFonts w:ascii="Times New Roman" w:eastAsiaTheme="minorEastAsia" w:hAnsi="Times New Roman" w:cs="Times New Roman"/>
          <w:sz w:val="24"/>
          <w:szCs w:val="24"/>
        </w:rPr>
        <w:fldChar w:fldCharType="end"/>
      </w:r>
      <w:r w:rsidRPr="00647AE8">
        <w:rPr>
          <w:rFonts w:ascii="Times New Roman" w:eastAsiaTheme="minorEastAsia" w:hAnsi="Times New Roman" w:cs="Times New Roman"/>
          <w:sz w:val="24"/>
          <w:szCs w:val="24"/>
        </w:rPr>
        <w:t xml:space="preserve"> the tensile strain capacity is defined as the average axial strain value at a uniform strain zone far away from the girth weld flaw location. In this case several strain gauges are mounted on this uniform strain zone. The average value of the strain measured by these strain gauges is called the remote strain.</w:t>
      </w:r>
      <w:r w:rsidRPr="00647AE8">
        <w:rPr>
          <w:rFonts w:ascii="Times New Roman" w:eastAsiaTheme="minorEastAsia" w:hAnsi="Times New Roman" w:cs="Times New Roman"/>
          <w:color w:val="00B0F0"/>
          <w:sz w:val="24"/>
          <w:szCs w:val="24"/>
        </w:rPr>
        <w:t xml:space="preserve"> </w:t>
      </w:r>
    </w:p>
    <w:p w:rsidR="008E01ED" w:rsidRPr="00647AE8" w:rsidRDefault="008E01ED" w:rsidP="008E01ED">
      <w:pPr>
        <w:jc w:val="both"/>
        <w:rPr>
          <w:rFonts w:ascii="Times New Roman" w:eastAsiaTheme="minorEastAsia" w:hAnsi="Times New Roman" w:cs="Times New Roman"/>
          <w:color w:val="00B0F0"/>
          <w:sz w:val="24"/>
          <w:szCs w:val="24"/>
        </w:rPr>
      </w:pPr>
      <w:r w:rsidRPr="00647AE8">
        <w:rPr>
          <w:rFonts w:ascii="Times New Roman" w:eastAsiaTheme="minorEastAsia" w:hAnsi="Times New Roman" w:cs="Times New Roman"/>
          <w:b/>
          <w:sz w:val="24"/>
          <w:szCs w:val="24"/>
        </w:rPr>
        <w:t xml:space="preserve">Option 2: </w:t>
      </w:r>
      <w:r w:rsidRPr="00647AE8">
        <w:rPr>
          <w:rFonts w:ascii="Times New Roman" w:eastAsiaTheme="minorEastAsia" w:hAnsi="Times New Roman" w:cs="Times New Roman"/>
          <w:sz w:val="24"/>
          <w:szCs w:val="24"/>
        </w:rPr>
        <w:t xml:space="preserve">The tensile strain capacity of the pipe can be defined as the axial strain at the uniform strain zone closest to the girth weld flaw as observed in the image correlation. </w:t>
      </w:r>
    </w:p>
    <w:p w:rsidR="008E01ED" w:rsidRDefault="008E01ED" w:rsidP="008E01ED">
      <w:pPr>
        <w:jc w:val="both"/>
        <w:rPr>
          <w:rFonts w:ascii="Times New Roman" w:hAnsi="Times New Roman" w:cs="Times New Roman"/>
          <w:sz w:val="24"/>
          <w:szCs w:val="24"/>
        </w:rPr>
      </w:pPr>
      <w:r w:rsidRPr="00647AE8">
        <w:rPr>
          <w:rFonts w:ascii="Times New Roman" w:eastAsiaTheme="minorEastAsia" w:hAnsi="Times New Roman" w:cs="Times New Roman"/>
          <w:b/>
          <w:sz w:val="24"/>
          <w:szCs w:val="24"/>
        </w:rPr>
        <w:t>Option 3:</w:t>
      </w:r>
      <w:r w:rsidRPr="00647AE8">
        <w:rPr>
          <w:rFonts w:ascii="Times New Roman" w:eastAsiaTheme="minorEastAsia" w:hAnsi="Times New Roman" w:cs="Times New Roman"/>
          <w:sz w:val="24"/>
          <w:szCs w:val="24"/>
        </w:rPr>
        <w:t xml:space="preserve"> As an alternative to defining the tensile strain capacity as a single number for each test specimen, the critical strain profile could be defined in the longitudinal direction of the pipe. For this purpose the strain values from the digital image correlation and the strain gauge measurements are used in combination with each other. For the first two tests three </w:t>
      </w:r>
      <w:r w:rsidRPr="00DC640F">
        <w:rPr>
          <w:rFonts w:ascii="Times New Roman" w:eastAsiaTheme="minorEastAsia" w:hAnsi="Times New Roman" w:cs="Times New Roman"/>
          <w:sz w:val="24"/>
          <w:szCs w:val="24"/>
        </w:rPr>
        <w:t>measurements can be used to create the strain profile. These measurements are the strain value at 0.8 OD away from the end plate, the strain gauge measurement in the middle of the lower side of the pipe, and a strain measurement 0.7 OD away from the flaw.</w:t>
      </w:r>
    </w:p>
    <w:p w:rsidR="008E01ED" w:rsidRDefault="008E01ED" w:rsidP="005A5B2E">
      <w:pPr>
        <w:jc w:val="both"/>
        <w:rPr>
          <w:ins w:id="11" w:author="Samer Adeeb" w:date="2014-06-03T13:44:00Z"/>
          <w:rFonts w:ascii="Times New Roman" w:hAnsi="Times New Roman" w:cs="Times New Roman"/>
          <w:sz w:val="24"/>
          <w:szCs w:val="24"/>
        </w:rPr>
      </w:pPr>
    </w:p>
    <w:p w:rsidR="005A5B2E" w:rsidRDefault="005A5B2E" w:rsidP="005A5B2E">
      <w:pPr>
        <w:jc w:val="both"/>
        <w:rPr>
          <w:rFonts w:ascii="Times New Roman" w:hAnsi="Times New Roman" w:cs="Times New Roman"/>
          <w:sz w:val="24"/>
          <w:szCs w:val="24"/>
        </w:rPr>
      </w:pPr>
      <w:r w:rsidRPr="005A5B2E">
        <w:rPr>
          <w:rFonts w:ascii="Times New Roman" w:hAnsi="Times New Roman" w:cs="Times New Roman"/>
          <w:sz w:val="24"/>
          <w:szCs w:val="24"/>
        </w:rPr>
        <w:lastRenderedPageBreak/>
        <w:t>The strain is measured using strain gauge</w:t>
      </w:r>
      <w:r w:rsidR="00D11533">
        <w:rPr>
          <w:rFonts w:ascii="Times New Roman" w:hAnsi="Times New Roman" w:cs="Times New Roman"/>
          <w:sz w:val="24"/>
          <w:szCs w:val="24"/>
        </w:rPr>
        <w:t>s and digital image correlation</w:t>
      </w:r>
      <w:r w:rsidRPr="005A5B2E">
        <w:rPr>
          <w:rFonts w:ascii="Times New Roman" w:hAnsi="Times New Roman" w:cs="Times New Roman"/>
          <w:sz w:val="24"/>
          <w:szCs w:val="24"/>
        </w:rPr>
        <w:t>. For the image correlation</w:t>
      </w:r>
      <w:r w:rsidR="00D11533">
        <w:rPr>
          <w:rFonts w:ascii="Times New Roman" w:hAnsi="Times New Roman" w:cs="Times New Roman"/>
          <w:sz w:val="24"/>
          <w:szCs w:val="24"/>
        </w:rPr>
        <w:t>,</w:t>
      </w:r>
      <w:r w:rsidRPr="005A5B2E">
        <w:rPr>
          <w:rFonts w:ascii="Times New Roman" w:hAnsi="Times New Roman" w:cs="Times New Roman"/>
          <w:sz w:val="24"/>
          <w:szCs w:val="24"/>
        </w:rPr>
        <w:t xml:space="preserve"> portions of pipe surface around the flaw and adjacent to the </w:t>
      </w:r>
      <w:r w:rsidR="00703BEA">
        <w:rPr>
          <w:rFonts w:ascii="Times New Roman" w:hAnsi="Times New Roman" w:cs="Times New Roman"/>
          <w:sz w:val="24"/>
          <w:szCs w:val="24"/>
        </w:rPr>
        <w:t xml:space="preserve">lower </w:t>
      </w:r>
      <w:r w:rsidRPr="005A5B2E">
        <w:rPr>
          <w:rFonts w:ascii="Times New Roman" w:hAnsi="Times New Roman" w:cs="Times New Roman"/>
          <w:sz w:val="24"/>
          <w:szCs w:val="24"/>
        </w:rPr>
        <w:t xml:space="preserve">end plate are painted </w:t>
      </w:r>
      <w:r w:rsidR="00703BEA">
        <w:rPr>
          <w:rFonts w:ascii="Times New Roman" w:hAnsi="Times New Roman" w:cs="Times New Roman"/>
          <w:sz w:val="24"/>
          <w:szCs w:val="24"/>
        </w:rPr>
        <w:t xml:space="preserve">in white </w:t>
      </w:r>
      <w:r w:rsidRPr="005A5B2E">
        <w:rPr>
          <w:rFonts w:ascii="Times New Roman" w:hAnsi="Times New Roman" w:cs="Times New Roman"/>
          <w:sz w:val="24"/>
          <w:szCs w:val="24"/>
        </w:rPr>
        <w:t>and speckled</w:t>
      </w:r>
      <w:r w:rsidR="00703BEA">
        <w:rPr>
          <w:rFonts w:ascii="Times New Roman" w:hAnsi="Times New Roman" w:cs="Times New Roman"/>
          <w:sz w:val="24"/>
          <w:szCs w:val="24"/>
        </w:rPr>
        <w:t xml:space="preserve"> in a dark colour</w:t>
      </w:r>
      <w:r w:rsidRPr="005A5B2E">
        <w:rPr>
          <w:rFonts w:ascii="Times New Roman" w:hAnsi="Times New Roman" w:cs="Times New Roman"/>
          <w:sz w:val="24"/>
          <w:szCs w:val="24"/>
        </w:rPr>
        <w:t xml:space="preserve"> before the test. </w:t>
      </w:r>
      <w:r w:rsidR="00D11533">
        <w:rPr>
          <w:rFonts w:ascii="Times New Roman" w:hAnsi="Times New Roman" w:cs="Times New Roman"/>
          <w:sz w:val="24"/>
          <w:szCs w:val="24"/>
        </w:rPr>
        <w:t xml:space="preserve">This is necessary since the image correlation method uses the initial and deformed positions of the speckles to calculate the strain field at different stages of the experiment. On the remaining parts, strain gauges are glued on the pipe surface at selected </w:t>
      </w:r>
      <w:r w:rsidR="00703BEA">
        <w:rPr>
          <w:rFonts w:ascii="Times New Roman" w:hAnsi="Times New Roman" w:cs="Times New Roman"/>
          <w:sz w:val="24"/>
          <w:szCs w:val="24"/>
        </w:rPr>
        <w:t>distances from the end plates</w:t>
      </w:r>
      <w:r w:rsidR="00D11533">
        <w:rPr>
          <w:rFonts w:ascii="Times New Roman" w:hAnsi="Times New Roman" w:cs="Times New Roman"/>
          <w:sz w:val="24"/>
          <w:szCs w:val="24"/>
        </w:rPr>
        <w:t>.</w:t>
      </w:r>
      <w:r w:rsidR="00703BEA">
        <w:rPr>
          <w:rFonts w:ascii="Times New Roman" w:hAnsi="Times New Roman" w:cs="Times New Roman"/>
          <w:sz w:val="24"/>
          <w:szCs w:val="24"/>
        </w:rPr>
        <w:t xml:space="preserve"> At each selected distance a ring which consists of four strain gauge couples (consisting of one axial and one hoop direction strain gauge) or single strain gauges (strain gauge only in axial direction) is used. These four</w:t>
      </w:r>
      <w:r w:rsidR="00070742">
        <w:rPr>
          <w:rFonts w:ascii="Times New Roman" w:hAnsi="Times New Roman" w:cs="Times New Roman"/>
          <w:sz w:val="24"/>
          <w:szCs w:val="24"/>
        </w:rPr>
        <w:t xml:space="preserve"> strain gauge</w:t>
      </w:r>
      <w:r w:rsidR="00703BEA">
        <w:rPr>
          <w:rFonts w:ascii="Times New Roman" w:hAnsi="Times New Roman" w:cs="Times New Roman"/>
          <w:sz w:val="24"/>
          <w:szCs w:val="24"/>
        </w:rPr>
        <w:t xml:space="preserve"> positions are 90 degrees apart from each other in the circumferential direction.</w:t>
      </w:r>
      <w:r w:rsidR="00B55B26">
        <w:rPr>
          <w:rFonts w:ascii="Times New Roman" w:hAnsi="Times New Roman" w:cs="Times New Roman"/>
          <w:sz w:val="24"/>
          <w:szCs w:val="24"/>
        </w:rPr>
        <w:t xml:space="preserve"> Putting strain gauges at different positions around the circumference </w:t>
      </w:r>
      <w:r w:rsidR="00505F6B">
        <w:rPr>
          <w:rFonts w:ascii="Times New Roman" w:hAnsi="Times New Roman" w:cs="Times New Roman"/>
          <w:sz w:val="24"/>
          <w:szCs w:val="24"/>
        </w:rPr>
        <w:t xml:space="preserve">is </w:t>
      </w:r>
      <w:r w:rsidR="00B55B26">
        <w:rPr>
          <w:rFonts w:ascii="Times New Roman" w:hAnsi="Times New Roman" w:cs="Times New Roman"/>
          <w:sz w:val="24"/>
          <w:szCs w:val="24"/>
        </w:rPr>
        <w:t>necessary since the axial strain changes around the circumference due to the eccentricity of the applied displacement.</w:t>
      </w:r>
      <w:r w:rsidR="00D11533">
        <w:rPr>
          <w:rFonts w:ascii="Times New Roman" w:hAnsi="Times New Roman" w:cs="Times New Roman"/>
          <w:sz w:val="24"/>
          <w:szCs w:val="24"/>
        </w:rPr>
        <w:t xml:space="preserve"> </w:t>
      </w:r>
      <w:r w:rsidR="00FE3562">
        <w:rPr>
          <w:rFonts w:ascii="Times New Roman" w:hAnsi="Times New Roman" w:cs="Times New Roman"/>
          <w:sz w:val="24"/>
          <w:szCs w:val="24"/>
        </w:rPr>
        <w:fldChar w:fldCharType="begin"/>
      </w:r>
      <w:r w:rsidR="00FE3562">
        <w:rPr>
          <w:rFonts w:ascii="Times New Roman" w:hAnsi="Times New Roman" w:cs="Times New Roman"/>
          <w:sz w:val="24"/>
          <w:szCs w:val="24"/>
        </w:rPr>
        <w:instrText xml:space="preserve"> REF _Ref388809203 \h </w:instrText>
      </w:r>
      <w:r w:rsidR="00FE3562">
        <w:rPr>
          <w:rFonts w:ascii="Times New Roman" w:hAnsi="Times New Roman" w:cs="Times New Roman"/>
          <w:sz w:val="24"/>
          <w:szCs w:val="24"/>
        </w:rPr>
      </w:r>
      <w:r w:rsidR="00FE3562">
        <w:rPr>
          <w:rFonts w:ascii="Times New Roman" w:hAnsi="Times New Roman" w:cs="Times New Roman"/>
          <w:sz w:val="24"/>
          <w:szCs w:val="24"/>
        </w:rPr>
        <w:fldChar w:fldCharType="separate"/>
      </w:r>
      <w:r w:rsidR="00FE3562" w:rsidRPr="00070742">
        <w:rPr>
          <w:rFonts w:ascii="Times New Roman" w:hAnsi="Times New Roman" w:cs="Times New Roman"/>
          <w:sz w:val="24"/>
          <w:szCs w:val="24"/>
        </w:rPr>
        <w:t xml:space="preserve">Figure </w:t>
      </w:r>
      <w:r w:rsidR="00FE3562" w:rsidRPr="00070742">
        <w:rPr>
          <w:rFonts w:ascii="Times New Roman" w:hAnsi="Times New Roman" w:cs="Times New Roman"/>
          <w:noProof/>
          <w:sz w:val="24"/>
          <w:szCs w:val="24"/>
        </w:rPr>
        <w:t>3</w:t>
      </w:r>
      <w:r w:rsidR="00FE3562">
        <w:rPr>
          <w:rFonts w:ascii="Times New Roman" w:hAnsi="Times New Roman" w:cs="Times New Roman"/>
          <w:sz w:val="24"/>
          <w:szCs w:val="24"/>
        </w:rPr>
        <w:fldChar w:fldCharType="end"/>
      </w:r>
      <w:r w:rsidR="00FE3562">
        <w:rPr>
          <w:rFonts w:ascii="Times New Roman" w:hAnsi="Times New Roman" w:cs="Times New Roman"/>
          <w:sz w:val="24"/>
          <w:szCs w:val="24"/>
        </w:rPr>
        <w:t xml:space="preserve"> shows four quarters of the pipe wall cross section denoted by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FE3562">
        <w:rPr>
          <w:rFonts w:ascii="Times New Roman" w:eastAsiaTheme="minorEastAsia" w:hAnsi="Times New Roman" w:cs="Times New Roman"/>
          <w:sz w:val="24"/>
          <w:szCs w:val="24"/>
        </w:rPr>
        <w:t xml:space="preserve"> </w:t>
      </w:r>
      <w:proofErr w:type="gramStart"/>
      <w:r w:rsidR="00FE3562">
        <w:rPr>
          <w:rFonts w:ascii="Times New Roman" w:eastAsiaTheme="minorEastAsia" w:hAnsi="Times New Roman" w:cs="Times New Roman"/>
          <w:sz w:val="24"/>
          <w:szCs w:val="24"/>
        </w:rPr>
        <w:t xml:space="preserve">to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4</m:t>
            </m:r>
          </m:sub>
        </m:sSub>
      </m:oMath>
      <w:r w:rsidR="00FE3562">
        <w:rPr>
          <w:rFonts w:ascii="Times New Roman" w:eastAsiaTheme="minorEastAsia" w:hAnsi="Times New Roman" w:cs="Times New Roman"/>
          <w:sz w:val="24"/>
          <w:szCs w:val="24"/>
        </w:rPr>
        <w:t>.</w:t>
      </w:r>
      <w:r w:rsidR="00D10213">
        <w:rPr>
          <w:rFonts w:ascii="Times New Roman" w:eastAsiaTheme="minorEastAsia" w:hAnsi="Times New Roman" w:cs="Times New Roman"/>
          <w:sz w:val="24"/>
          <w:szCs w:val="24"/>
        </w:rPr>
        <w:t xml:space="preserve"> In the middle of each quarter the corresponding strain gauge location is shown with red lines and a strain gauge label. </w:t>
      </w:r>
      <w:r w:rsidR="004B52F0">
        <w:rPr>
          <w:rFonts w:ascii="Times New Roman" w:eastAsiaTheme="minorEastAsia" w:hAnsi="Times New Roman" w:cs="Times New Roman"/>
          <w:sz w:val="24"/>
          <w:szCs w:val="24"/>
        </w:rPr>
        <w:t>Each strain gauge label starts with the letters</w:t>
      </w:r>
      <m:oMath>
        <m:r>
          <w:rPr>
            <w:rFonts w:ascii="Cambria Math" w:eastAsiaTheme="minorEastAsia" w:hAnsi="Cambria Math" w:cs="Times New Roman"/>
            <w:sz w:val="24"/>
            <w:szCs w:val="24"/>
          </w:rPr>
          <m:t xml:space="preserve"> SG</m:t>
        </m:r>
      </m:oMath>
      <w:r w:rsidR="004B52F0">
        <w:rPr>
          <w:rFonts w:ascii="Times New Roman" w:hAnsi="Times New Roman" w:cs="Times New Roman"/>
          <w:sz w:val="24"/>
          <w:szCs w:val="24"/>
        </w:rPr>
        <w:t xml:space="preserve"> standing for “strain gauge”. </w:t>
      </w:r>
      <w:r w:rsidR="00D10213">
        <w:rPr>
          <w:rFonts w:ascii="Times New Roman" w:eastAsiaTheme="minorEastAsia" w:hAnsi="Times New Roman" w:cs="Times New Roman"/>
          <w:sz w:val="24"/>
          <w:szCs w:val="24"/>
        </w:rPr>
        <w:t xml:space="preserve">In the strain gauge labels the numbers </w:t>
      </w:r>
      <m:oMath>
        <m:r>
          <w:rPr>
            <w:rFonts w:ascii="Cambria Math" w:eastAsiaTheme="minorEastAsia" w:hAnsi="Cambria Math" w:cs="Times New Roman"/>
            <w:sz w:val="24"/>
            <w:szCs w:val="24"/>
          </w:rPr>
          <m:t>0</m:t>
        </m:r>
      </m:oMath>
      <w:r w:rsidR="00D10213">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270</m:t>
        </m:r>
      </m:oMath>
      <w:r w:rsidR="00D10213">
        <w:rPr>
          <w:rFonts w:ascii="Times New Roman" w:eastAsiaTheme="minorEastAsia" w:hAnsi="Times New Roman" w:cs="Times New Roman"/>
          <w:sz w:val="24"/>
          <w:szCs w:val="24"/>
        </w:rPr>
        <w:t xml:space="preserve"> denote the angular distance of the gauge location from the flaw midline in degrees. </w:t>
      </w:r>
      <w:r w:rsidR="004B52F0">
        <w:rPr>
          <w:rFonts w:ascii="Times New Roman" w:eastAsiaTheme="minorEastAsia" w:hAnsi="Times New Roman" w:cs="Times New Roman"/>
          <w:sz w:val="24"/>
          <w:szCs w:val="24"/>
        </w:rPr>
        <w:t xml:space="preserve">The letters </w:t>
      </w:r>
      <m:oMath>
        <m:r>
          <w:rPr>
            <w:rFonts w:ascii="Cambria Math" w:eastAsiaTheme="minorEastAsia" w:hAnsi="Cambria Math" w:cs="Times New Roman"/>
            <w:sz w:val="24"/>
            <w:szCs w:val="24"/>
          </w:rPr>
          <m:t>A/H</m:t>
        </m:r>
      </m:oMath>
      <w:r w:rsidR="004B52F0">
        <w:rPr>
          <w:rFonts w:ascii="Times New Roman" w:eastAsiaTheme="minorEastAsia" w:hAnsi="Times New Roman" w:cs="Times New Roman"/>
          <w:sz w:val="24"/>
          <w:szCs w:val="24"/>
        </w:rPr>
        <w:t xml:space="preserve"> at the end of each label indicate that the gauge could be in axial or hoop direction. </w:t>
      </w:r>
    </w:p>
    <w:p w:rsidR="00070742" w:rsidRDefault="00070742" w:rsidP="00070742">
      <w:pPr>
        <w:keepNext/>
        <w:jc w:val="center"/>
      </w:pPr>
      <w:r w:rsidRPr="001A5837">
        <w:rPr>
          <w:rFonts w:ascii="Times New Roman" w:hAnsi="Times New Roman" w:cs="Times New Roman"/>
          <w:noProof/>
          <w:sz w:val="24"/>
          <w:szCs w:val="24"/>
          <w:lang w:eastAsia="en-CA"/>
        </w:rPr>
        <w:drawing>
          <wp:inline distT="0" distB="0" distL="0" distR="0" wp14:anchorId="74ABED74" wp14:editId="02C16C70">
            <wp:extent cx="3693600" cy="315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geRing.JPG"/>
                    <pic:cNvPicPr/>
                  </pic:nvPicPr>
                  <pic:blipFill>
                    <a:blip r:embed="rId9">
                      <a:extLst>
                        <a:ext uri="{28A0092B-C50C-407E-A947-70E740481C1C}">
                          <a14:useLocalDpi xmlns:a14="http://schemas.microsoft.com/office/drawing/2010/main" val="0"/>
                        </a:ext>
                      </a:extLst>
                    </a:blip>
                    <a:stretch>
                      <a:fillRect/>
                    </a:stretch>
                  </pic:blipFill>
                  <pic:spPr>
                    <a:xfrm>
                      <a:off x="0" y="0"/>
                      <a:ext cx="3693600" cy="3150000"/>
                    </a:xfrm>
                    <a:prstGeom prst="rect">
                      <a:avLst/>
                    </a:prstGeom>
                  </pic:spPr>
                </pic:pic>
              </a:graphicData>
            </a:graphic>
          </wp:inline>
        </w:drawing>
      </w:r>
    </w:p>
    <w:p w:rsidR="00070742" w:rsidRPr="001A5837" w:rsidRDefault="00070742" w:rsidP="00070742">
      <w:pPr>
        <w:pStyle w:val="Caption"/>
        <w:jc w:val="center"/>
        <w:rPr>
          <w:rFonts w:ascii="Times New Roman" w:hAnsi="Times New Roman" w:cs="Times New Roman"/>
          <w:color w:val="auto"/>
          <w:sz w:val="24"/>
          <w:szCs w:val="24"/>
        </w:rPr>
      </w:pPr>
      <w:bookmarkStart w:id="12" w:name="_Ref388809203"/>
      <w:r w:rsidRPr="001A5837">
        <w:rPr>
          <w:rFonts w:ascii="Times New Roman" w:hAnsi="Times New Roman" w:cs="Times New Roman"/>
          <w:color w:val="auto"/>
          <w:sz w:val="24"/>
          <w:szCs w:val="24"/>
        </w:rPr>
        <w:t xml:space="preserve">Figure </w:t>
      </w:r>
      <w:r w:rsidRPr="001A5837">
        <w:rPr>
          <w:rFonts w:ascii="Times New Roman" w:hAnsi="Times New Roman" w:cs="Times New Roman"/>
          <w:color w:val="auto"/>
          <w:sz w:val="24"/>
          <w:szCs w:val="24"/>
        </w:rPr>
        <w:fldChar w:fldCharType="begin"/>
      </w:r>
      <w:r w:rsidRPr="001A5837">
        <w:rPr>
          <w:rFonts w:ascii="Times New Roman" w:hAnsi="Times New Roman" w:cs="Times New Roman"/>
          <w:color w:val="auto"/>
          <w:sz w:val="24"/>
          <w:szCs w:val="24"/>
        </w:rPr>
        <w:instrText xml:space="preserve"> SEQ Figure \* ARABIC </w:instrText>
      </w:r>
      <w:r w:rsidRPr="001A5837">
        <w:rPr>
          <w:rFonts w:ascii="Times New Roman" w:hAnsi="Times New Roman" w:cs="Times New Roman"/>
          <w:color w:val="auto"/>
          <w:sz w:val="24"/>
          <w:szCs w:val="24"/>
        </w:rPr>
        <w:fldChar w:fldCharType="separate"/>
      </w:r>
      <w:r w:rsidRPr="001A5837">
        <w:rPr>
          <w:rFonts w:ascii="Times New Roman" w:hAnsi="Times New Roman" w:cs="Times New Roman"/>
          <w:noProof/>
          <w:color w:val="auto"/>
          <w:sz w:val="24"/>
          <w:szCs w:val="24"/>
        </w:rPr>
        <w:t>3</w:t>
      </w:r>
      <w:r w:rsidRPr="001A5837">
        <w:rPr>
          <w:rFonts w:ascii="Times New Roman" w:hAnsi="Times New Roman" w:cs="Times New Roman"/>
          <w:color w:val="auto"/>
          <w:sz w:val="24"/>
          <w:szCs w:val="24"/>
        </w:rPr>
        <w:fldChar w:fldCharType="end"/>
      </w:r>
      <w:bookmarkEnd w:id="12"/>
      <w:r w:rsidRPr="001A5837">
        <w:rPr>
          <w:rFonts w:ascii="Times New Roman" w:hAnsi="Times New Roman" w:cs="Times New Roman"/>
          <w:color w:val="auto"/>
          <w:sz w:val="24"/>
          <w:szCs w:val="24"/>
        </w:rPr>
        <w:t>: Strain gauge positions around the pipe circumference</w:t>
      </w:r>
    </w:p>
    <w:p w:rsidR="00B64EC9" w:rsidRDefault="00013253" w:rsidP="00013253">
      <w:pPr>
        <w:rPr>
          <w:rFonts w:ascii="Times New Roman" w:hAnsi="Times New Roman" w:cs="Times New Roman"/>
          <w:b/>
          <w:sz w:val="24"/>
          <w:szCs w:val="24"/>
        </w:rPr>
      </w:pPr>
      <w:r>
        <w:rPr>
          <w:rFonts w:ascii="Times New Roman" w:hAnsi="Times New Roman" w:cs="Times New Roman"/>
          <w:b/>
          <w:sz w:val="24"/>
          <w:szCs w:val="24"/>
        </w:rPr>
        <w:t xml:space="preserve">Specific aim 1.3: </w:t>
      </w:r>
      <w:r w:rsidRPr="00013253">
        <w:rPr>
          <w:rFonts w:ascii="Times New Roman" w:hAnsi="Times New Roman" w:cs="Times New Roman"/>
          <w:b/>
          <w:sz w:val="24"/>
          <w:szCs w:val="24"/>
        </w:rPr>
        <w:t>Developing a model for predicting the Tensile Strain Capacity of Girth welded X52 pipes.</w:t>
      </w:r>
    </w:p>
    <w:p w:rsidR="00505F6B" w:rsidRDefault="00D50A02" w:rsidP="00BD1AC1">
      <w:pPr>
        <w:jc w:val="both"/>
        <w:rPr>
          <w:ins w:id="13" w:author="Samer Adeeb" w:date="2014-06-03T13:53:00Z"/>
          <w:rFonts w:ascii="Times New Roman" w:eastAsiaTheme="minorEastAsia" w:hAnsi="Times New Roman" w:cs="Times New Roman"/>
          <w:sz w:val="24"/>
          <w:szCs w:val="24"/>
        </w:rPr>
      </w:pPr>
      <w:r w:rsidRPr="00516CAF">
        <w:rPr>
          <w:rFonts w:ascii="Times New Roman" w:hAnsi="Times New Roman" w:cs="Times New Roman"/>
          <w:sz w:val="24"/>
          <w:szCs w:val="24"/>
        </w:rPr>
        <w:t xml:space="preserve">In the scope of this project </w:t>
      </w:r>
      <w:r w:rsidR="00BD1AC1" w:rsidRPr="00516CAF">
        <w:rPr>
          <w:rFonts w:ascii="Times New Roman" w:hAnsi="Times New Roman" w:cs="Times New Roman"/>
          <w:sz w:val="24"/>
          <w:szCs w:val="24"/>
        </w:rPr>
        <w:t xml:space="preserve">we are aiming to develop a model which predicts </w:t>
      </w:r>
      <w:r w:rsidRPr="00516CAF">
        <w:rPr>
          <w:rFonts w:ascii="Times New Roman" w:hAnsi="Times New Roman" w:cs="Times New Roman"/>
          <w:sz w:val="24"/>
          <w:szCs w:val="24"/>
        </w:rPr>
        <w:t xml:space="preserve">the tensile strain capacity </w:t>
      </w:r>
      <w:r w:rsidR="00AB125A" w:rsidRPr="00516CAF">
        <w:rPr>
          <w:rFonts w:ascii="Times New Roman" w:hAnsi="Times New Roman" w:cs="Times New Roman"/>
          <w:sz w:val="24"/>
          <w:szCs w:val="24"/>
        </w:rPr>
        <w:t>using</w:t>
      </w:r>
      <w:r w:rsidRPr="00516CAF">
        <w:rPr>
          <w:rFonts w:ascii="Times New Roman" w:hAnsi="Times New Roman" w:cs="Times New Roman"/>
          <w:sz w:val="24"/>
          <w:szCs w:val="24"/>
        </w:rPr>
        <w:t xml:space="preserve"> </w:t>
      </w:r>
      <w:r w:rsidR="00AB125A" w:rsidRPr="00516CAF">
        <w:rPr>
          <w:rFonts w:ascii="Times New Roman" w:hAnsi="Times New Roman" w:cs="Times New Roman"/>
          <w:sz w:val="24"/>
          <w:szCs w:val="24"/>
        </w:rPr>
        <w:t>three input</w:t>
      </w:r>
      <w:r w:rsidRPr="00516CAF">
        <w:rPr>
          <w:rFonts w:ascii="Times New Roman" w:hAnsi="Times New Roman" w:cs="Times New Roman"/>
          <w:sz w:val="24"/>
          <w:szCs w:val="24"/>
        </w:rPr>
        <w:t xml:space="preserve"> </w:t>
      </w:r>
      <w:r w:rsidR="00BD1AC1" w:rsidRPr="00516CAF">
        <w:rPr>
          <w:rFonts w:ascii="Times New Roman" w:hAnsi="Times New Roman" w:cs="Times New Roman"/>
          <w:sz w:val="24"/>
          <w:szCs w:val="24"/>
        </w:rPr>
        <w:t>variables</w:t>
      </w:r>
      <w:r w:rsidRPr="00516CAF">
        <w:rPr>
          <w:rFonts w:ascii="Times New Roman" w:hAnsi="Times New Roman" w:cs="Times New Roman"/>
          <w:sz w:val="24"/>
          <w:szCs w:val="24"/>
        </w:rPr>
        <w:t xml:space="preserve">. These </w:t>
      </w:r>
      <w:r w:rsidR="00BD1AC1" w:rsidRPr="00516CAF">
        <w:rPr>
          <w:rFonts w:ascii="Times New Roman" w:hAnsi="Times New Roman" w:cs="Times New Roman"/>
          <w:sz w:val="24"/>
          <w:szCs w:val="24"/>
        </w:rPr>
        <w:t>variables</w:t>
      </w:r>
      <w:r w:rsidRPr="00516CAF">
        <w:rPr>
          <w:rFonts w:ascii="Times New Roman" w:hAnsi="Times New Roman" w:cs="Times New Roman"/>
          <w:sz w:val="24"/>
          <w:szCs w:val="24"/>
        </w:rPr>
        <w:t xml:space="preserve"> are the</w:t>
      </w:r>
      <w:r w:rsidR="00BD1AC1" w:rsidRPr="00516CAF">
        <w:rPr>
          <w:rFonts w:ascii="Times New Roman" w:hAnsi="Times New Roman" w:cs="Times New Roman"/>
          <w:sz w:val="24"/>
          <w:szCs w:val="24"/>
        </w:rPr>
        <w:t xml:space="preserve"> same ones which take two different </w:t>
      </w:r>
      <w:r w:rsidR="00BD1AC1" w:rsidRPr="00516CAF">
        <w:rPr>
          <w:rFonts w:ascii="Times New Roman" w:hAnsi="Times New Roman" w:cs="Times New Roman"/>
          <w:sz w:val="24"/>
          <w:szCs w:val="24"/>
        </w:rPr>
        <w:lastRenderedPageBreak/>
        <w:t>values in the full scale experiments:</w:t>
      </w:r>
      <w:r w:rsidRPr="00516CAF">
        <w:rPr>
          <w:rFonts w:ascii="Times New Roman" w:hAnsi="Times New Roman" w:cs="Times New Roman"/>
          <w:sz w:val="24"/>
          <w:szCs w:val="24"/>
        </w:rPr>
        <w:t xml:space="preserve"> </w:t>
      </w:r>
      <w:r w:rsidR="00BD1AC1" w:rsidRPr="00516CAF">
        <w:rPr>
          <w:rFonts w:ascii="Times New Roman" w:hAnsi="Times New Roman" w:cs="Times New Roman"/>
          <w:sz w:val="24"/>
          <w:szCs w:val="24"/>
        </w:rPr>
        <w:t xml:space="preserve">The </w:t>
      </w:r>
      <w:r w:rsidRPr="00516CAF">
        <w:rPr>
          <w:rFonts w:ascii="Times New Roman" w:hAnsi="Times New Roman" w:cs="Times New Roman"/>
          <w:sz w:val="24"/>
          <w:szCs w:val="24"/>
        </w:rPr>
        <w:t xml:space="preserve">ratio of flaw length to pipe wall </w:t>
      </w:r>
      <w:proofErr w:type="gramStart"/>
      <w:r w:rsidRPr="00516CAF">
        <w:rPr>
          <w:rFonts w:ascii="Times New Roman" w:hAnsi="Times New Roman" w:cs="Times New Roman"/>
          <w:sz w:val="24"/>
          <w:szCs w:val="24"/>
        </w:rPr>
        <w:t xml:space="preserve">thickness </w:t>
      </w:r>
      <w:proofErr w:type="gramEnd"/>
      <m:oMath>
        <m:r>
          <w:rPr>
            <w:rFonts w:ascii="Cambria Math" w:hAnsi="Cambria Math" w:cs="Times New Roman"/>
            <w:sz w:val="24"/>
            <w:szCs w:val="24"/>
          </w:rPr>
          <m:t>(ξ)</m:t>
        </m:r>
      </m:oMath>
      <w:r w:rsidRPr="00516CAF">
        <w:rPr>
          <w:rFonts w:ascii="Times New Roman" w:eastAsiaTheme="minorEastAsia" w:hAnsi="Times New Roman" w:cs="Times New Roman"/>
          <w:sz w:val="24"/>
          <w:szCs w:val="24"/>
        </w:rPr>
        <w:t xml:space="preserve">, the ratio of flaw depth to pipe wall thickness </w:t>
      </w:r>
      <m:oMath>
        <m:r>
          <w:rPr>
            <w:rFonts w:ascii="Cambria Math" w:eastAsiaTheme="minorEastAsia" w:hAnsi="Cambria Math" w:cs="Times New Roman"/>
            <w:sz w:val="24"/>
            <w:szCs w:val="24"/>
          </w:rPr>
          <m:t>(η)</m:t>
        </m:r>
      </m:oMath>
      <w:r w:rsidRPr="00516CAF">
        <w:rPr>
          <w:rFonts w:ascii="Times New Roman" w:eastAsiaTheme="minorEastAsia" w:hAnsi="Times New Roman" w:cs="Times New Roman"/>
          <w:sz w:val="24"/>
          <w:szCs w:val="24"/>
        </w:rPr>
        <w:t xml:space="preserve"> and the internal pressure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516CAF">
        <w:rPr>
          <w:rFonts w:ascii="Times New Roman" w:eastAsiaTheme="minorEastAsia" w:hAnsi="Times New Roman" w:cs="Times New Roman"/>
          <w:sz w:val="24"/>
          <w:szCs w:val="24"/>
        </w:rPr>
        <w:t>.</w:t>
      </w:r>
      <w:r w:rsidR="00AB125A" w:rsidRPr="00516CAF">
        <w:rPr>
          <w:rFonts w:ascii="Times New Roman" w:eastAsiaTheme="minorEastAsia" w:hAnsi="Times New Roman" w:cs="Times New Roman"/>
          <w:sz w:val="24"/>
          <w:szCs w:val="24"/>
        </w:rPr>
        <w:t xml:space="preserve"> Since the experimental results are limited to two levels of each parameter, a finite element model</w:t>
      </w:r>
      <w:r w:rsidR="00E05DD8" w:rsidRPr="00516CAF">
        <w:rPr>
          <w:rFonts w:ascii="Times New Roman" w:eastAsiaTheme="minorEastAsia" w:hAnsi="Times New Roman" w:cs="Times New Roman"/>
          <w:sz w:val="24"/>
          <w:szCs w:val="24"/>
        </w:rPr>
        <w:t xml:space="preserve"> </w:t>
      </w:r>
      <w:commentRangeStart w:id="14"/>
      <w:r w:rsidR="00E05DD8" w:rsidRPr="00516CAF">
        <w:rPr>
          <w:rFonts w:ascii="Times New Roman" w:eastAsiaTheme="minorEastAsia" w:hAnsi="Times New Roman" w:cs="Times New Roman"/>
          <w:sz w:val="24"/>
          <w:szCs w:val="24"/>
        </w:rPr>
        <w:t>is</w:t>
      </w:r>
      <w:r w:rsidR="00AB125A" w:rsidRPr="00516CAF">
        <w:rPr>
          <w:rFonts w:ascii="Times New Roman" w:eastAsiaTheme="minorEastAsia" w:hAnsi="Times New Roman" w:cs="Times New Roman"/>
          <w:sz w:val="24"/>
          <w:szCs w:val="24"/>
        </w:rPr>
        <w:t xml:space="preserve"> </w:t>
      </w:r>
      <w:commentRangeEnd w:id="14"/>
      <w:r w:rsidR="00505F6B">
        <w:rPr>
          <w:rStyle w:val="CommentReference"/>
        </w:rPr>
        <w:commentReference w:id="14"/>
      </w:r>
      <w:r w:rsidR="00AB125A" w:rsidRPr="00516CAF">
        <w:rPr>
          <w:rFonts w:ascii="Times New Roman" w:eastAsiaTheme="minorEastAsia" w:hAnsi="Times New Roman" w:cs="Times New Roman"/>
          <w:sz w:val="24"/>
          <w:szCs w:val="24"/>
        </w:rPr>
        <w:t>developed which can accurately simulate the strain response of the pipe in order to obtain predictions for further levels of the parameters</w:t>
      </w:r>
      <w:r w:rsidR="00E05DD8" w:rsidRPr="00516CAF">
        <w:rPr>
          <w:rFonts w:ascii="Times New Roman" w:eastAsiaTheme="minorEastAsia" w:hAnsi="Times New Roman" w:cs="Times New Roman"/>
          <w:sz w:val="24"/>
          <w:szCs w:val="24"/>
        </w:rPr>
        <w:t xml:space="preserve"> for which no experimental data is available</w:t>
      </w:r>
      <w:r w:rsidR="00AB125A" w:rsidRPr="00516CAF">
        <w:rPr>
          <w:rFonts w:ascii="Times New Roman" w:eastAsiaTheme="minorEastAsia" w:hAnsi="Times New Roman" w:cs="Times New Roman"/>
          <w:sz w:val="24"/>
          <w:szCs w:val="24"/>
        </w:rPr>
        <w:t xml:space="preserve">. </w:t>
      </w:r>
    </w:p>
    <w:p w:rsidR="00505F6B" w:rsidRDefault="00505F6B" w:rsidP="00BD1AC1">
      <w:pPr>
        <w:jc w:val="both"/>
        <w:rPr>
          <w:ins w:id="15" w:author="Samer Adeeb" w:date="2014-06-03T13:53:00Z"/>
          <w:rFonts w:ascii="Times New Roman" w:eastAsiaTheme="minorEastAsia" w:hAnsi="Times New Roman" w:cs="Times New Roman"/>
          <w:sz w:val="24"/>
          <w:szCs w:val="24"/>
        </w:rPr>
      </w:pPr>
    </w:p>
    <w:p w:rsidR="00B64EC9" w:rsidRDefault="007460A9" w:rsidP="00BD1AC1">
      <w:pPr>
        <w:jc w:val="both"/>
        <w:rPr>
          <w:rFonts w:ascii="Times New Roman" w:eastAsiaTheme="minorEastAsia" w:hAnsi="Times New Roman" w:cs="Times New Roman"/>
          <w:sz w:val="24"/>
          <w:szCs w:val="24"/>
        </w:rPr>
      </w:pPr>
      <w:r w:rsidRPr="00516CAF">
        <w:rPr>
          <w:rFonts w:ascii="Times New Roman" w:eastAsiaTheme="minorEastAsia" w:hAnsi="Times New Roman" w:cs="Times New Roman"/>
          <w:sz w:val="24"/>
          <w:szCs w:val="24"/>
        </w:rPr>
        <w:t xml:space="preserve">The combination of experimental and simulated results will provide us with a large database of strain responses based on which the model can be developed. </w:t>
      </w:r>
      <w:r w:rsidR="008E398B" w:rsidRPr="00516CAF">
        <w:rPr>
          <w:rFonts w:ascii="Times New Roman" w:eastAsiaTheme="minorEastAsia" w:hAnsi="Times New Roman" w:cs="Times New Roman"/>
          <w:sz w:val="24"/>
          <w:szCs w:val="24"/>
        </w:rPr>
        <w:t xml:space="preserve">The model will consist of </w:t>
      </w:r>
      <w:commentRangeStart w:id="16"/>
      <w:r w:rsidR="00BA0A6C" w:rsidRPr="00516CAF">
        <w:rPr>
          <w:rFonts w:ascii="Times New Roman" w:eastAsiaTheme="minorEastAsia" w:hAnsi="Times New Roman" w:cs="Times New Roman"/>
          <w:sz w:val="24"/>
          <w:szCs w:val="24"/>
        </w:rPr>
        <w:t>Bezi</w:t>
      </w:r>
      <w:r w:rsidR="00EC4107" w:rsidRPr="00516CAF">
        <w:rPr>
          <w:rFonts w:ascii="Times New Roman" w:eastAsiaTheme="minorEastAsia" w:hAnsi="Times New Roman" w:cs="Times New Roman"/>
          <w:sz w:val="24"/>
          <w:szCs w:val="24"/>
        </w:rPr>
        <w:t>e</w:t>
      </w:r>
      <w:r w:rsidR="00BA0A6C" w:rsidRPr="00516CAF">
        <w:rPr>
          <w:rFonts w:ascii="Times New Roman" w:eastAsiaTheme="minorEastAsia" w:hAnsi="Times New Roman" w:cs="Times New Roman"/>
          <w:sz w:val="24"/>
          <w:szCs w:val="24"/>
        </w:rPr>
        <w:t xml:space="preserve">r </w:t>
      </w:r>
      <w:r w:rsidR="008E398B" w:rsidRPr="00516CAF">
        <w:rPr>
          <w:rFonts w:ascii="Times New Roman" w:eastAsiaTheme="minorEastAsia" w:hAnsi="Times New Roman" w:cs="Times New Roman"/>
          <w:sz w:val="24"/>
          <w:szCs w:val="24"/>
        </w:rPr>
        <w:t xml:space="preserve">surface equations corresponding </w:t>
      </w:r>
      <w:commentRangeEnd w:id="16"/>
      <w:r w:rsidR="00505F6B">
        <w:rPr>
          <w:rStyle w:val="CommentReference"/>
        </w:rPr>
        <w:commentReference w:id="16"/>
      </w:r>
      <w:commentRangeStart w:id="17"/>
      <w:r w:rsidR="008E398B" w:rsidRPr="00516CAF">
        <w:rPr>
          <w:rFonts w:ascii="Times New Roman" w:eastAsiaTheme="minorEastAsia" w:hAnsi="Times New Roman" w:cs="Times New Roman"/>
          <w:sz w:val="24"/>
          <w:szCs w:val="24"/>
        </w:rPr>
        <w:t>to</w:t>
      </w:r>
      <w:commentRangeEnd w:id="17"/>
      <w:r w:rsidR="001A5837">
        <w:rPr>
          <w:rStyle w:val="CommentReference"/>
        </w:rPr>
        <w:commentReference w:id="17"/>
      </w:r>
      <w:r w:rsidR="008E398B" w:rsidRPr="00516CAF">
        <w:rPr>
          <w:rFonts w:ascii="Times New Roman" w:eastAsiaTheme="minorEastAsia" w:hAnsi="Times New Roman" w:cs="Times New Roman"/>
          <w:sz w:val="24"/>
          <w:szCs w:val="24"/>
        </w:rPr>
        <w:t xml:space="preserve"> different levels of internal pressure. The surface equations will describe the variation of the tensile strain capacity with respect to </w:t>
      </w:r>
      <m:oMath>
        <m:r>
          <w:rPr>
            <w:rFonts w:ascii="Cambria Math" w:eastAsiaTheme="minorEastAsia" w:hAnsi="Cambria Math" w:cs="Times New Roman"/>
            <w:sz w:val="24"/>
            <w:szCs w:val="24"/>
          </w:rPr>
          <m:t>ξ</m:t>
        </m:r>
      </m:oMath>
      <w:r w:rsidR="008E398B"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00552CDE" w:rsidRPr="00516CAF">
        <w:rPr>
          <w:rFonts w:ascii="Times New Roman" w:eastAsiaTheme="minorEastAsia" w:hAnsi="Times New Roman" w:cs="Times New Roman"/>
          <w:sz w:val="24"/>
          <w:szCs w:val="24"/>
        </w:rPr>
        <w:t xml:space="preserve"> for selected levels</w:t>
      </w:r>
      <w:r w:rsidR="008E398B" w:rsidRPr="00516CAF">
        <w:rPr>
          <w:rFonts w:ascii="Times New Roman" w:eastAsiaTheme="minorEastAsia" w:hAnsi="Times New Roman" w:cs="Times New Roman"/>
          <w:sz w:val="24"/>
          <w:szCs w:val="24"/>
        </w:rPr>
        <w:t xml:space="preserve"> </w:t>
      </w:r>
      <w:proofErr w:type="gramStart"/>
      <w:r w:rsidR="008E398B" w:rsidRPr="00516CAF">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8E398B" w:rsidRPr="00516CAF">
        <w:rPr>
          <w:rFonts w:ascii="Times New Roman" w:eastAsiaTheme="minorEastAsia" w:hAnsi="Times New Roman" w:cs="Times New Roman"/>
          <w:sz w:val="24"/>
          <w:szCs w:val="24"/>
        </w:rPr>
        <w:t>.</w:t>
      </w:r>
    </w:p>
    <w:p w:rsidR="00EC4107" w:rsidRPr="00516CAF" w:rsidRDefault="00EC4107" w:rsidP="00BD1AC1">
      <w:pPr>
        <w:jc w:val="both"/>
        <w:rPr>
          <w:rFonts w:ascii="Times New Roman" w:eastAsiaTheme="minorEastAsia" w:hAnsi="Times New Roman" w:cs="Times New Roman"/>
          <w:b/>
          <w:sz w:val="24"/>
          <w:szCs w:val="24"/>
        </w:rPr>
      </w:pPr>
      <w:r w:rsidRPr="00516CAF">
        <w:rPr>
          <w:rFonts w:ascii="Times New Roman" w:eastAsiaTheme="minorEastAsia" w:hAnsi="Times New Roman" w:cs="Times New Roman"/>
          <w:b/>
          <w:sz w:val="24"/>
          <w:szCs w:val="24"/>
        </w:rPr>
        <w:t>Definition of the Bezier surfaces for the prediction of the tensile strain capacity</w:t>
      </w:r>
    </w:p>
    <w:p w:rsidR="00EC4107" w:rsidRPr="00516CAF" w:rsidRDefault="00EC4107" w:rsidP="00BD1AC1">
      <w:pPr>
        <w:jc w:val="both"/>
        <w:rPr>
          <w:rFonts w:ascii="Times New Roman" w:eastAsiaTheme="minorEastAsia" w:hAnsi="Times New Roman" w:cs="Times New Roman"/>
          <w:sz w:val="24"/>
          <w:szCs w:val="24"/>
        </w:rPr>
      </w:pPr>
      <w:r w:rsidRPr="00516CAF">
        <w:rPr>
          <w:rFonts w:ascii="Times New Roman" w:eastAsiaTheme="minorEastAsia" w:hAnsi="Times New Roman" w:cs="Times New Roman"/>
          <w:sz w:val="24"/>
          <w:szCs w:val="24"/>
        </w:rPr>
        <w:t xml:space="preserve">Bezier surfaces are defined by a two dimensional grid of control </w:t>
      </w:r>
      <w:proofErr w:type="gramStart"/>
      <w:r w:rsidRPr="00516CAF">
        <w:rPr>
          <w:rFonts w:ascii="Times New Roman" w:eastAsiaTheme="minorEastAsia" w:hAnsi="Times New Roman" w:cs="Times New Roman"/>
          <w:sz w:val="24"/>
          <w:szCs w:val="24"/>
        </w:rPr>
        <w:t xml:space="preserve">points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Pr="00516CAF">
        <w:rPr>
          <w:rFonts w:ascii="Times New Roman" w:eastAsiaTheme="minorEastAsia" w:hAnsi="Times New Roman" w:cs="Times New Roman"/>
          <w:sz w:val="24"/>
          <w:szCs w:val="24"/>
        </w:rPr>
        <w:t xml:space="preserve">. In this </w:t>
      </w:r>
      <w:r w:rsidR="00832F87" w:rsidRPr="00516CAF">
        <w:rPr>
          <w:rFonts w:ascii="Times New Roman" w:eastAsiaTheme="minorEastAsia" w:hAnsi="Times New Roman" w:cs="Times New Roman"/>
          <w:sz w:val="24"/>
          <w:szCs w:val="24"/>
        </w:rPr>
        <w:t>project</w:t>
      </w:r>
      <w:r w:rsidRPr="00516CAF">
        <w:rPr>
          <w:rFonts w:ascii="Times New Roman" w:eastAsiaTheme="minorEastAsia" w:hAnsi="Times New Roman" w:cs="Times New Roman"/>
          <w:sz w:val="24"/>
          <w:szCs w:val="24"/>
        </w:rPr>
        <w:t xml:space="preserve"> the experimental and simulated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crit</m:t>
            </m:r>
          </m:sup>
        </m:sSubSup>
      </m:oMath>
      <w:r w:rsidRPr="00516CAF">
        <w:rPr>
          <w:rFonts w:ascii="Times New Roman" w:eastAsiaTheme="minorEastAsia" w:hAnsi="Times New Roman" w:cs="Times New Roman"/>
          <w:sz w:val="24"/>
          <w:szCs w:val="24"/>
        </w:rPr>
        <w:t xml:space="preserve"> values constitute the control points. Let </w:t>
      </w:r>
      <m:oMath>
        <m:r>
          <w:rPr>
            <w:rFonts w:ascii="Cambria Math" w:eastAsiaTheme="minorEastAsia" w:hAnsi="Cambria Math" w:cs="Times New Roman"/>
            <w:sz w:val="24"/>
            <w:szCs w:val="24"/>
          </w:rPr>
          <m:t>(ξ, η)</m:t>
        </m:r>
      </m:oMath>
      <w:r w:rsidR="00715CBF" w:rsidRPr="00516CAF">
        <w:rPr>
          <w:rFonts w:ascii="Times New Roman" w:eastAsiaTheme="minorEastAsia" w:hAnsi="Times New Roman" w:cs="Times New Roman"/>
          <w:sz w:val="24"/>
          <w:szCs w:val="24"/>
        </w:rPr>
        <w:t xml:space="preserve"> be any flaw size combination which is neither experimentally tested nor simulated.</w:t>
      </w:r>
      <w:r w:rsidR="00ED4884" w:rsidRPr="00516CAF">
        <w:rPr>
          <w:rFonts w:ascii="Times New Roman" w:eastAsiaTheme="minorEastAsia" w:hAnsi="Times New Roman" w:cs="Times New Roman"/>
          <w:sz w:val="24"/>
          <w:szCs w:val="24"/>
        </w:rPr>
        <w:t xml:space="preserv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ED4884"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oMath>
      <w:r w:rsidR="00ED4884" w:rsidRPr="00516CAF">
        <w:rPr>
          <w:rFonts w:ascii="Times New Roman" w:eastAsiaTheme="minorEastAsia" w:hAnsi="Times New Roman" w:cs="Times New Roman"/>
          <w:sz w:val="24"/>
          <w:szCs w:val="24"/>
        </w:rPr>
        <w:t xml:space="preserve"> be the lower and upper bounds </w:t>
      </w:r>
      <w:proofErr w:type="gramStart"/>
      <w:r w:rsidR="00ED4884" w:rsidRPr="00516CAF">
        <w:rPr>
          <w:rFonts w:ascii="Times New Roman" w:eastAsiaTheme="minorEastAsia" w:hAnsi="Times New Roman" w:cs="Times New Roman"/>
          <w:sz w:val="24"/>
          <w:szCs w:val="24"/>
        </w:rPr>
        <w:t xml:space="preserve">for </w:t>
      </w:r>
      <w:proofErr w:type="gramEnd"/>
      <m:oMath>
        <m:r>
          <w:rPr>
            <w:rFonts w:ascii="Cambria Math" w:eastAsiaTheme="minorEastAsia" w:hAnsi="Cambria Math" w:cs="Times New Roman"/>
            <w:sz w:val="24"/>
            <w:szCs w:val="24"/>
          </w:rPr>
          <m:t>(ξ,η)</m:t>
        </m:r>
      </m:oMath>
      <w:r w:rsidR="00ED4884" w:rsidRPr="00516CAF">
        <w:rPr>
          <w:rFonts w:ascii="Times New Roman" w:eastAsiaTheme="minorEastAsia" w:hAnsi="Times New Roman" w:cs="Times New Roman"/>
          <w:sz w:val="24"/>
          <w:szCs w:val="24"/>
        </w:rPr>
        <w:t>.</w:t>
      </w:r>
      <w:r w:rsidR="00ED4884" w:rsidRPr="00516CAF">
        <w:rPr>
          <w:rFonts w:ascii="Times New Roman" w:hAnsi="Times New Roman" w:cs="Times New Roman"/>
          <w:sz w:val="24"/>
          <w:szCs w:val="24"/>
        </w:rPr>
        <w:t xml:space="preserve"> The first step in defining the Bezier surface is to map </w:t>
      </w:r>
      <m:oMath>
        <m:r>
          <w:rPr>
            <w:rFonts w:ascii="Cambria Math" w:hAnsi="Cambria Math" w:cs="Times New Roman"/>
            <w:sz w:val="24"/>
            <w:szCs w:val="24"/>
          </w:rPr>
          <m:t>ξ</m:t>
        </m:r>
      </m:oMath>
      <w:r w:rsidR="00ED4884"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η </m:t>
        </m:r>
      </m:oMath>
      <w:r w:rsidR="00ED4884" w:rsidRPr="00516CAF">
        <w:rPr>
          <w:rFonts w:ascii="Times New Roman" w:eastAsiaTheme="minorEastAsia" w:hAnsi="Times New Roman" w:cs="Times New Roman"/>
          <w:sz w:val="24"/>
          <w:szCs w:val="24"/>
        </w:rPr>
        <w:t xml:space="preserve">into the interval </w:t>
      </w:r>
      <m:oMath>
        <m:r>
          <w:rPr>
            <w:rFonts w:ascii="Cambria Math" w:eastAsiaTheme="minorEastAsia" w:hAnsi="Cambria Math" w:cs="Times New Roman"/>
            <w:sz w:val="24"/>
            <w:szCs w:val="24"/>
          </w:rPr>
          <m:t>[0,1]</m:t>
        </m:r>
      </m:oMath>
      <w:r w:rsidR="00ED4884" w:rsidRPr="00516CAF">
        <w:rPr>
          <w:rFonts w:ascii="Times New Roman" w:eastAsiaTheme="minorEastAsia" w:hAnsi="Times New Roman" w:cs="Times New Roman"/>
          <w:sz w:val="24"/>
          <w:szCs w:val="24"/>
        </w:rPr>
        <w:t xml:space="preserve"> as follows:</w:t>
      </w:r>
    </w:p>
    <w:p w:rsidR="00ED4884" w:rsidRPr="00516CAF" w:rsidRDefault="008F5B7F" w:rsidP="00BD1AC1">
      <w:pPr>
        <w:jc w:val="both"/>
        <w:rPr>
          <w:rFonts w:ascii="Times New Roman" w:eastAsiaTheme="minorEastAsia"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ξ-</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l</m:t>
                  </m:r>
                </m:sub>
              </m:sSub>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m:t>
                  </m:r>
                </m:sub>
              </m:sSub>
            </m:den>
          </m:f>
        </m:oMath>
      </m:oMathPara>
    </w:p>
    <w:p w:rsidR="00ED4884" w:rsidRPr="00516CAF" w:rsidRDefault="00ED4884" w:rsidP="00BD1AC1">
      <w:pPr>
        <w:jc w:val="both"/>
        <w:rPr>
          <w:rFonts w:ascii="Times New Roman" w:eastAsiaTheme="minorEastAsia" w:hAnsi="Times New Roman" w:cs="Times New Roman"/>
          <w:sz w:val="24"/>
          <w:szCs w:val="24"/>
        </w:rPr>
      </w:pPr>
      <w:r w:rsidRPr="00516CAF">
        <w:rPr>
          <w:rFonts w:ascii="Times New Roman" w:hAnsi="Times New Roman" w:cs="Times New Roman"/>
          <w:sz w:val="24"/>
          <w:szCs w:val="24"/>
        </w:rPr>
        <w:t xml:space="preserve">Where </w:t>
      </w:r>
      <m:oMath>
        <m:r>
          <w:rPr>
            <w:rFonts w:ascii="Cambria Math" w:hAnsi="Cambria Math" w:cs="Times New Roman"/>
            <w:sz w:val="24"/>
            <w:szCs w:val="24"/>
          </w:rPr>
          <m:t>ξ'</m:t>
        </m:r>
      </m:oMath>
      <w:r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Pr="00516CAF">
        <w:rPr>
          <w:rFonts w:ascii="Times New Roman" w:eastAsiaTheme="minorEastAsia" w:hAnsi="Times New Roman" w:cs="Times New Roman"/>
          <w:sz w:val="24"/>
          <w:szCs w:val="24"/>
        </w:rPr>
        <w:t xml:space="preserve"> are the transformed versions of </w:t>
      </w:r>
      <m:oMath>
        <m:r>
          <w:rPr>
            <w:rFonts w:ascii="Cambria Math" w:eastAsiaTheme="minorEastAsia" w:hAnsi="Cambria Math" w:cs="Times New Roman"/>
            <w:sz w:val="24"/>
            <w:szCs w:val="24"/>
          </w:rPr>
          <m:t>ξ</m:t>
        </m:r>
      </m:oMath>
      <w:r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Pr="00516CAF">
        <w:rPr>
          <w:rFonts w:ascii="Times New Roman" w:eastAsiaTheme="minorEastAsia" w:hAnsi="Times New Roman" w:cs="Times New Roman"/>
          <w:sz w:val="24"/>
          <w:szCs w:val="24"/>
        </w:rPr>
        <w:t xml:space="preserve"> such </w:t>
      </w:r>
      <w:proofErr w:type="gramStart"/>
      <w:r w:rsidRPr="00516CAF">
        <w:rPr>
          <w:rFonts w:ascii="Times New Roman" w:eastAsiaTheme="minorEastAsia" w:hAnsi="Times New Roman" w:cs="Times New Roman"/>
          <w:sz w:val="24"/>
          <w:szCs w:val="24"/>
        </w:rPr>
        <w:t xml:space="preserve">that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η</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∈[0,1]</m:t>
        </m:r>
      </m:oMath>
      <w:r w:rsidRPr="00516CAF">
        <w:rPr>
          <w:rFonts w:ascii="Times New Roman" w:eastAsiaTheme="minorEastAsia" w:hAnsi="Times New Roman" w:cs="Times New Roman"/>
          <w:sz w:val="24"/>
          <w:szCs w:val="24"/>
        </w:rPr>
        <w:t>.</w:t>
      </w:r>
      <w:r w:rsidR="00D26EA2" w:rsidRPr="00516CAF">
        <w:rPr>
          <w:rFonts w:ascii="Times New Roman" w:eastAsiaTheme="minorEastAsia" w:hAnsi="Times New Roman" w:cs="Times New Roman"/>
          <w:sz w:val="24"/>
          <w:szCs w:val="24"/>
        </w:rPr>
        <w:t xml:space="preserve"> The equation describing the Bezier surface is constructed using Bernstein polynomials as shown in equation (1)</w:t>
      </w:r>
      <w:r w:rsidR="002F7140" w:rsidRPr="00516CAF">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7"/>
      </w:tblGrid>
      <w:tr w:rsidR="00D26EA2" w:rsidRPr="00516CAF" w:rsidTr="00721005">
        <w:tc>
          <w:tcPr>
            <w:tcW w:w="9039" w:type="dxa"/>
          </w:tcPr>
          <w:p w:rsidR="00D26EA2" w:rsidRPr="00516CAF" w:rsidRDefault="002F7140" w:rsidP="002F7140">
            <w:pPr>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ξ,η</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m:t>
                                </m:r>
                              </m:sup>
                            </m:sSup>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n,j</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m:t>
                                </m:r>
                              </m:sup>
                            </m:sSup>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nary>
                  </m:e>
                </m:nary>
              </m:oMath>
            </m:oMathPara>
          </w:p>
        </w:tc>
        <w:tc>
          <w:tcPr>
            <w:tcW w:w="537" w:type="dxa"/>
            <w:vAlign w:val="center"/>
          </w:tcPr>
          <w:p w:rsidR="00D26EA2" w:rsidRPr="00516CAF" w:rsidRDefault="00D26EA2" w:rsidP="00721005">
            <w:pPr>
              <w:jc w:val="center"/>
              <w:rPr>
                <w:rFonts w:ascii="Times New Roman" w:hAnsi="Times New Roman" w:cs="Times New Roman"/>
                <w:sz w:val="24"/>
                <w:szCs w:val="24"/>
              </w:rPr>
            </w:pPr>
            <w:r w:rsidRPr="00516CAF">
              <w:rPr>
                <w:rFonts w:ascii="Times New Roman" w:hAnsi="Times New Roman" w:cs="Times New Roman"/>
                <w:sz w:val="24"/>
                <w:szCs w:val="24"/>
              </w:rPr>
              <w:t>(1)</w:t>
            </w:r>
          </w:p>
        </w:tc>
      </w:tr>
    </w:tbl>
    <w:p w:rsidR="00794568" w:rsidRPr="00516CAF" w:rsidRDefault="00721005" w:rsidP="00BD1AC1">
      <w:pPr>
        <w:jc w:val="both"/>
        <w:rPr>
          <w:rFonts w:ascii="Times New Roman" w:eastAsiaTheme="minorEastAsia" w:hAnsi="Times New Roman" w:cs="Times New Roman"/>
          <w:sz w:val="24"/>
          <w:szCs w:val="24"/>
        </w:rPr>
      </w:pPr>
      <w:r w:rsidRPr="00516CAF">
        <w:rPr>
          <w:rFonts w:ascii="Times New Roman" w:hAnsi="Times New Roman" w:cs="Times New Roman"/>
          <w:sz w:val="24"/>
          <w:szCs w:val="24"/>
        </w:rPr>
        <w:t>In equation (1),</w:t>
      </w:r>
      <w:r w:rsidR="00A002E6" w:rsidRPr="00516CAF">
        <w:rPr>
          <w:rFonts w:ascii="Times New Roman" w:hAnsi="Times New Roman" w:cs="Times New Roman"/>
          <w:sz w:val="24"/>
          <w:szCs w:val="24"/>
        </w:rPr>
        <w:t xml:space="preserve"> </w:t>
      </w:r>
      <m:oMath>
        <m:r>
          <w:rPr>
            <w:rFonts w:ascii="Cambria Math" w:hAnsi="Cambria Math" w:cs="Times New Roman"/>
            <w:sz w:val="24"/>
            <w:szCs w:val="24"/>
          </w:rPr>
          <m:t>m</m:t>
        </m:r>
      </m:oMath>
      <w:r w:rsidR="00A002E6"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sidR="00A002E6" w:rsidRPr="00516CAF">
        <w:rPr>
          <w:rFonts w:ascii="Times New Roman" w:eastAsiaTheme="minorEastAsia" w:hAnsi="Times New Roman" w:cs="Times New Roman"/>
          <w:sz w:val="24"/>
          <w:szCs w:val="24"/>
        </w:rPr>
        <w:t xml:space="preserve"> denote one less of the number of control points in </w:t>
      </w:r>
      <m:oMath>
        <m:r>
          <w:rPr>
            <w:rFonts w:ascii="Cambria Math" w:eastAsiaTheme="minorEastAsia" w:hAnsi="Cambria Math" w:cs="Times New Roman"/>
            <w:sz w:val="24"/>
            <w:szCs w:val="24"/>
          </w:rPr>
          <m:t>ξ</m:t>
        </m:r>
      </m:oMath>
      <w:r w:rsidR="00A002E6" w:rsidRPr="00516CA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00A002E6" w:rsidRPr="00516CAF">
        <w:rPr>
          <w:rFonts w:ascii="Times New Roman" w:eastAsiaTheme="minorEastAsia" w:hAnsi="Times New Roman" w:cs="Times New Roman"/>
          <w:sz w:val="24"/>
          <w:szCs w:val="24"/>
        </w:rPr>
        <w:t xml:space="preserve"> directions respectively.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m,i</m:t>
            </m:r>
          </m:sub>
        </m:sSub>
      </m:oMath>
      <w:r w:rsidRPr="00516CAF">
        <w:rPr>
          <w:rFonts w:ascii="Times New Roman" w:eastAsiaTheme="minorEastAsia" w:hAnsi="Times New Roman" w:cs="Times New Roman"/>
          <w:sz w:val="24"/>
          <w:szCs w:val="24"/>
        </w:rPr>
        <w:t xml:space="preserve"> </w:t>
      </w:r>
      <w:proofErr w:type="gramStart"/>
      <w:r w:rsidRPr="00516CAF">
        <w:rPr>
          <w:rFonts w:ascii="Times New Roman" w:eastAsiaTheme="minorEastAsia" w:hAnsi="Times New Roman" w:cs="Times New Roman"/>
          <w:sz w:val="24"/>
          <w:szCs w:val="24"/>
        </w:rPr>
        <w:t>and</w:t>
      </w:r>
      <w:proofErr w:type="gramEnd"/>
      <w:r w:rsidRPr="00516CA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n,j</m:t>
            </m:r>
          </m:sub>
        </m:sSub>
      </m:oMath>
      <w:r w:rsidRPr="00516CAF">
        <w:rPr>
          <w:rFonts w:ascii="Times New Roman" w:eastAsiaTheme="minorEastAsia" w:hAnsi="Times New Roman" w:cs="Times New Roman"/>
          <w:sz w:val="24"/>
          <w:szCs w:val="24"/>
        </w:rPr>
        <w:t xml:space="preserve"> </w:t>
      </w:r>
      <w:r w:rsidR="00A002E6" w:rsidRPr="00516CAF">
        <w:rPr>
          <w:rFonts w:ascii="Times New Roman" w:eastAsiaTheme="minorEastAsia" w:hAnsi="Times New Roman" w:cs="Times New Roman"/>
          <w:sz w:val="24"/>
          <w:szCs w:val="24"/>
        </w:rPr>
        <w:t xml:space="preserve">are </w:t>
      </w:r>
      <w:r w:rsidR="00CF515B" w:rsidRPr="00516CAF">
        <w:rPr>
          <w:rFonts w:ascii="Times New Roman" w:eastAsiaTheme="minorEastAsia" w:hAnsi="Times New Roman" w:cs="Times New Roman"/>
          <w:sz w:val="24"/>
          <w:szCs w:val="24"/>
        </w:rPr>
        <w:t xml:space="preserve">called </w:t>
      </w:r>
      <w:r w:rsidR="00A002E6" w:rsidRPr="00516CAF">
        <w:rPr>
          <w:rFonts w:ascii="Times New Roman" w:eastAsiaTheme="minorEastAsia" w:hAnsi="Times New Roman" w:cs="Times New Roman"/>
          <w:sz w:val="24"/>
          <w:szCs w:val="24"/>
        </w:rPr>
        <w:t>the Bernstein polynomials</w:t>
      </w:r>
      <w:r w:rsidR="00794568" w:rsidRPr="00516CAF">
        <w:rPr>
          <w:rFonts w:ascii="Times New Roman" w:eastAsiaTheme="minorEastAsia" w:hAnsi="Times New Roman" w:cs="Times New Roman"/>
          <w:sz w:val="24"/>
          <w:szCs w:val="24"/>
        </w:rPr>
        <w:t xml:space="preserve"> and their values are calculated as in equation (2)</w:t>
      </w:r>
      <w:r w:rsidR="00A002E6" w:rsidRPr="00516CAF">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7"/>
      </w:tblGrid>
      <w:tr w:rsidR="00794568" w:rsidRPr="00516CAF" w:rsidTr="00545F15">
        <w:tc>
          <w:tcPr>
            <w:tcW w:w="9039" w:type="dxa"/>
          </w:tcPr>
          <w:p w:rsidR="00794568" w:rsidRPr="00516CAF" w:rsidRDefault="008F5B7F" w:rsidP="00CD3B66">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m,i</m:t>
                    </m:r>
                  </m:sub>
                </m:sSub>
                <m:d>
                  <m:dPr>
                    <m:ctrlPr>
                      <w:rPr>
                        <w:rFonts w:ascii="Cambria Math" w:hAnsi="Cambria Math" w:cs="Times New Roman"/>
                        <w:i/>
                        <w:sz w:val="24"/>
                        <w:szCs w:val="24"/>
                      </w:rPr>
                    </m:ctrlPr>
                  </m:dPr>
                  <m:e>
                    <m:r>
                      <w:rPr>
                        <w:rFonts w:ascii="Cambria Math" w:hAnsi="Cambria Math" w:cs="Times New Roman"/>
                        <w:sz w:val="24"/>
                        <w:szCs w:val="24"/>
                      </w:rPr>
                      <m:t>ξ'</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m-i</m:t>
                        </m:r>
                      </m:e>
                    </m:d>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1-ξ'</m:t>
                        </m:r>
                      </m:e>
                    </m:d>
                  </m:e>
                  <m:sup>
                    <m:r>
                      <w:rPr>
                        <w:rFonts w:ascii="Cambria Math" w:hAnsi="Cambria Math" w:cs="Times New Roman"/>
                        <w:sz w:val="24"/>
                        <w:szCs w:val="24"/>
                      </w:rPr>
                      <m:t>m-i</m:t>
                    </m:r>
                  </m:sup>
                </m:sSup>
              </m:oMath>
            </m:oMathPara>
          </w:p>
          <w:p w:rsidR="00CD3B66" w:rsidRPr="00516CAF" w:rsidRDefault="008F5B7F" w:rsidP="00812FA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n,j</m:t>
                    </m:r>
                  </m:sub>
                </m:sSub>
                <m:d>
                  <m:dPr>
                    <m:ctrlPr>
                      <w:rPr>
                        <w:rFonts w:ascii="Cambria Math" w:hAnsi="Cambria Math" w:cs="Times New Roman"/>
                        <w:i/>
                        <w:sz w:val="24"/>
                        <w:szCs w:val="24"/>
                      </w:rPr>
                    </m:ctrlPr>
                  </m:dPr>
                  <m:e>
                    <m:r>
                      <w:rPr>
                        <w:rFonts w:ascii="Cambria Math" w:hAnsi="Cambria Math" w:cs="Times New Roman"/>
                        <w:sz w:val="24"/>
                        <w:szCs w:val="24"/>
                      </w:rPr>
                      <m:t>η'</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n-j</m:t>
                        </m:r>
                      </m:e>
                    </m:d>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j</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1-η'</m:t>
                        </m:r>
                      </m:e>
                    </m:d>
                  </m:e>
                  <m:sup>
                    <m:r>
                      <w:rPr>
                        <w:rFonts w:ascii="Cambria Math" w:hAnsi="Cambria Math" w:cs="Times New Roman"/>
                        <w:sz w:val="24"/>
                        <w:szCs w:val="24"/>
                      </w:rPr>
                      <m:t>n-j</m:t>
                    </m:r>
                  </m:sup>
                </m:sSup>
              </m:oMath>
            </m:oMathPara>
          </w:p>
        </w:tc>
        <w:tc>
          <w:tcPr>
            <w:tcW w:w="537" w:type="dxa"/>
            <w:vAlign w:val="center"/>
          </w:tcPr>
          <w:p w:rsidR="00794568" w:rsidRPr="00516CAF" w:rsidRDefault="00794568" w:rsidP="00E55CDC">
            <w:pPr>
              <w:jc w:val="center"/>
              <w:rPr>
                <w:rFonts w:ascii="Times New Roman" w:hAnsi="Times New Roman" w:cs="Times New Roman"/>
                <w:sz w:val="24"/>
                <w:szCs w:val="24"/>
              </w:rPr>
            </w:pPr>
            <w:r w:rsidRPr="00516CAF">
              <w:rPr>
                <w:rFonts w:ascii="Times New Roman" w:hAnsi="Times New Roman" w:cs="Times New Roman"/>
                <w:sz w:val="24"/>
                <w:szCs w:val="24"/>
              </w:rPr>
              <w:t>(2)</w:t>
            </w:r>
          </w:p>
        </w:tc>
      </w:tr>
    </w:tbl>
    <w:p w:rsidR="00D26EA2" w:rsidRPr="00ED4884" w:rsidRDefault="00A002E6" w:rsidP="00BD1AC1">
      <w:pPr>
        <w:jc w:val="both"/>
        <w:rPr>
          <w:rFonts w:ascii="Times New Roman" w:hAnsi="Times New Roman" w:cs="Times New Roman"/>
          <w:sz w:val="24"/>
          <w:szCs w:val="24"/>
        </w:rPr>
      </w:pPr>
      <w:r w:rsidRPr="00516CAF">
        <w:rPr>
          <w:rFonts w:ascii="Times New Roman" w:eastAsiaTheme="minorEastAsia" w:hAnsi="Times New Roman" w:cs="Times New Roman"/>
          <w:sz w:val="24"/>
          <w:szCs w:val="24"/>
        </w:rPr>
        <w:t>The product</w:t>
      </w:r>
      <w:r w:rsidR="00CD3B66" w:rsidRPr="00516CAF">
        <w:rPr>
          <w:rFonts w:ascii="Times New Roman" w:eastAsiaTheme="minorEastAsia" w:hAnsi="Times New Roman" w:cs="Times New Roman"/>
          <w:sz w:val="24"/>
          <w:szCs w:val="24"/>
        </w:rPr>
        <w:t>s</w:t>
      </w:r>
      <w:r w:rsidRPr="00516CA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m:t>
                </m:r>
              </m:sup>
            </m:sSup>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n,j</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m:t>
                </m:r>
              </m:sup>
            </m:sSup>
          </m:e>
        </m:d>
      </m:oMath>
      <w:r w:rsidRPr="00516CAF">
        <w:rPr>
          <w:rFonts w:ascii="Times New Roman" w:eastAsiaTheme="minorEastAsia" w:hAnsi="Times New Roman" w:cs="Times New Roman"/>
          <w:sz w:val="24"/>
          <w:szCs w:val="24"/>
        </w:rPr>
        <w:t xml:space="preserve"> </w:t>
      </w:r>
      <w:r w:rsidR="00CD3B66" w:rsidRPr="00516CAF">
        <w:rPr>
          <w:rFonts w:ascii="Times New Roman" w:eastAsiaTheme="minorEastAsia" w:hAnsi="Times New Roman" w:cs="Times New Roman"/>
          <w:sz w:val="24"/>
          <w:szCs w:val="24"/>
        </w:rPr>
        <w:t xml:space="preserve">in equation (1) are </w:t>
      </w:r>
      <w:r w:rsidRPr="00516CAF">
        <w:rPr>
          <w:rFonts w:ascii="Times New Roman" w:eastAsiaTheme="minorEastAsia" w:hAnsi="Times New Roman" w:cs="Times New Roman"/>
          <w:sz w:val="24"/>
          <w:szCs w:val="24"/>
        </w:rPr>
        <w:t>weight coefficient</w:t>
      </w:r>
      <w:r w:rsidR="00CD3B66" w:rsidRPr="00516CAF">
        <w:rPr>
          <w:rFonts w:ascii="Times New Roman" w:eastAsiaTheme="minorEastAsia" w:hAnsi="Times New Roman" w:cs="Times New Roman"/>
          <w:sz w:val="24"/>
          <w:szCs w:val="24"/>
        </w:rPr>
        <w:t>s</w:t>
      </w:r>
      <w:r w:rsidRPr="00516CAF">
        <w:rPr>
          <w:rFonts w:ascii="Times New Roman" w:eastAsiaTheme="minorEastAsia" w:hAnsi="Times New Roman" w:cs="Times New Roman"/>
          <w:sz w:val="24"/>
          <w:szCs w:val="24"/>
        </w:rPr>
        <w:t xml:space="preserve"> which define the contribution of the control point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sidRPr="00516CAF">
        <w:rPr>
          <w:rFonts w:ascii="Times New Roman" w:eastAsiaTheme="minorEastAsia" w:hAnsi="Times New Roman" w:cs="Times New Roman"/>
          <w:sz w:val="24"/>
          <w:szCs w:val="24"/>
        </w:rPr>
        <w:t xml:space="preserve"> to</w:t>
      </w:r>
      <w:r w:rsidR="00CF515B" w:rsidRPr="00516CAF">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ξ,η</m:t>
            </m:r>
          </m:e>
        </m:d>
      </m:oMath>
      <w:r w:rsidR="00832F87" w:rsidRPr="00516CAF">
        <w:rPr>
          <w:rFonts w:ascii="Times New Roman" w:eastAsiaTheme="minorEastAsia" w:hAnsi="Times New Roman" w:cs="Times New Roman"/>
          <w:sz w:val="24"/>
          <w:szCs w:val="24"/>
        </w:rPr>
        <w:t xml:space="preserve"> which represents </w:t>
      </w:r>
      <w:r w:rsidRPr="00516CAF">
        <w:rPr>
          <w:rFonts w:ascii="Times New Roman" w:eastAsiaTheme="minorEastAsia" w:hAnsi="Times New Roman" w:cs="Times New Roman"/>
          <w:sz w:val="24"/>
          <w:szCs w:val="24"/>
        </w:rPr>
        <w:t xml:space="preserve">the </w:t>
      </w:r>
      <w:r w:rsidR="00CF515B" w:rsidRPr="00516CAF">
        <w:rPr>
          <w:rFonts w:ascii="Times New Roman" w:eastAsiaTheme="minorEastAsia" w:hAnsi="Times New Roman" w:cs="Times New Roman"/>
          <w:sz w:val="24"/>
          <w:szCs w:val="24"/>
        </w:rPr>
        <w:t xml:space="preserve">predicted tensile strain capacity for the flaw </w:t>
      </w:r>
      <w:proofErr w:type="gramStart"/>
      <w:r w:rsidR="00CF515B" w:rsidRPr="00516CAF">
        <w:rPr>
          <w:rFonts w:ascii="Times New Roman" w:eastAsiaTheme="minorEastAsia" w:hAnsi="Times New Roman" w:cs="Times New Roman"/>
          <w:sz w:val="24"/>
          <w:szCs w:val="24"/>
        </w:rPr>
        <w:t xml:space="preserve">configuration </w:t>
      </w:r>
      <w:proofErr w:type="gramEnd"/>
      <m:oMath>
        <m:r>
          <w:rPr>
            <w:rFonts w:ascii="Cambria Math" w:eastAsiaTheme="minorEastAsia" w:hAnsi="Cambria Math" w:cs="Times New Roman"/>
            <w:sz w:val="24"/>
            <w:szCs w:val="24"/>
          </w:rPr>
          <m:t>(ξ, η)</m:t>
        </m:r>
      </m:oMath>
      <w:r w:rsidR="00CF515B" w:rsidRPr="00516CAF">
        <w:rPr>
          <w:rFonts w:ascii="Times New Roman" w:eastAsiaTheme="minorEastAsia" w:hAnsi="Times New Roman" w:cs="Times New Roman"/>
          <w:sz w:val="24"/>
          <w:szCs w:val="24"/>
        </w:rPr>
        <w:t>.</w:t>
      </w:r>
    </w:p>
    <w:p w:rsidR="00013253" w:rsidRPr="00F45F75" w:rsidRDefault="00013253" w:rsidP="00013253">
      <w:pPr>
        <w:rPr>
          <w:rFonts w:ascii="Times New Roman" w:hAnsi="Times New Roman" w:cs="Times New Roman"/>
          <w:b/>
          <w:sz w:val="24"/>
          <w:szCs w:val="24"/>
        </w:rPr>
      </w:pPr>
      <w:r>
        <w:rPr>
          <w:rFonts w:ascii="Times New Roman" w:hAnsi="Times New Roman" w:cs="Times New Roman"/>
          <w:b/>
          <w:sz w:val="24"/>
          <w:szCs w:val="24"/>
        </w:rPr>
        <w:lastRenderedPageBreak/>
        <w:t xml:space="preserve">Specific aim 1.4: </w:t>
      </w:r>
      <w:r w:rsidRPr="00F5128E">
        <w:rPr>
          <w:rFonts w:ascii="Times New Roman" w:hAnsi="Times New Roman" w:cs="Times New Roman"/>
          <w:b/>
          <w:sz w:val="24"/>
          <w:szCs w:val="24"/>
        </w:rPr>
        <w:t>Comparison between the different tensile strain capacity equations in the literature.</w:t>
      </w:r>
    </w:p>
    <w:p w:rsidR="00013253" w:rsidRDefault="00013253" w:rsidP="00013253">
      <w:pPr>
        <w:jc w:val="both"/>
        <w:rPr>
          <w:rFonts w:ascii="Times New Roman" w:hAnsi="Times New Roman" w:cs="Times New Roman"/>
          <w:sz w:val="24"/>
          <w:szCs w:val="24"/>
        </w:rPr>
      </w:pPr>
      <w:r w:rsidRPr="00F45F75">
        <w:rPr>
          <w:rFonts w:ascii="Times New Roman" w:hAnsi="Times New Roman" w:cs="Times New Roman"/>
          <w:sz w:val="24"/>
          <w:szCs w:val="24"/>
        </w:rPr>
        <w:t>Several research groups have introduced equations for the prediction of the tensile strain capacity based on full scale tests and finite element analysis. These equations have certain limits of applicability in terms of flaw size limits or material property limits. A common approach is to develop a system whose input consists of flaw dimensions, pipe geometry, material properties and whose output is the tensile strain capacity of the pipe having these geometry and material properties.</w:t>
      </w:r>
      <w:r>
        <w:rPr>
          <w:rFonts w:ascii="Times New Roman" w:hAnsi="Times New Roman" w:cs="Times New Roman"/>
          <w:sz w:val="24"/>
          <w:szCs w:val="24"/>
        </w:rPr>
        <w:t xml:space="preserve"> Our objective is to make a comparison between outputs of each equation in order to have an understanding of their applicability to different scenarios and the possibility of utilizing them for X52 pipes. The following equations are currently available in the literature for the prediction of the tensile strain capacity</w:t>
      </w:r>
      <w:r w:rsidR="000538C3">
        <w:rPr>
          <w:rFonts w:ascii="Times New Roman" w:hAnsi="Times New Roman" w:cs="Times New Roman"/>
          <w:sz w:val="24"/>
          <w:szCs w:val="24"/>
        </w:rPr>
        <w:t xml:space="preserve"> (</w:t>
      </w:r>
      <w:r w:rsidR="000538C3">
        <w:rPr>
          <w:rFonts w:ascii="Times New Roman" w:hAnsi="Times New Roman" w:cs="Times New Roman"/>
          <w:sz w:val="24"/>
          <w:szCs w:val="24"/>
        </w:rPr>
        <w:fldChar w:fldCharType="begin"/>
      </w:r>
      <w:r w:rsidR="000538C3">
        <w:rPr>
          <w:rFonts w:ascii="Times New Roman" w:hAnsi="Times New Roman" w:cs="Times New Roman"/>
          <w:sz w:val="24"/>
          <w:szCs w:val="24"/>
        </w:rPr>
        <w:instrText xml:space="preserve"> REF csa \h </w:instrText>
      </w:r>
      <w:r w:rsidR="000538C3">
        <w:rPr>
          <w:rFonts w:ascii="Times New Roman" w:hAnsi="Times New Roman" w:cs="Times New Roman"/>
          <w:sz w:val="24"/>
          <w:szCs w:val="24"/>
        </w:rPr>
      </w:r>
      <w:r w:rsidR="000538C3">
        <w:rPr>
          <w:rFonts w:ascii="Times New Roman" w:hAnsi="Times New Roman" w:cs="Times New Roman"/>
          <w:sz w:val="24"/>
          <w:szCs w:val="24"/>
        </w:rPr>
        <w:fldChar w:fldCharType="separate"/>
      </w:r>
      <w:r w:rsidR="000538C3">
        <w:rPr>
          <w:rFonts w:ascii="Times New Roman" w:hAnsi="Times New Roman" w:cs="Times New Roman"/>
          <w:sz w:val="24"/>
          <w:szCs w:val="24"/>
        </w:rPr>
        <w:t>[7</w:t>
      </w:r>
      <w:r w:rsidR="000538C3" w:rsidRPr="00301E41">
        <w:rPr>
          <w:rFonts w:ascii="Times New Roman" w:hAnsi="Times New Roman" w:cs="Times New Roman"/>
          <w:sz w:val="24"/>
          <w:szCs w:val="24"/>
        </w:rPr>
        <w:t>]</w:t>
      </w:r>
      <w:r w:rsidR="000538C3">
        <w:rPr>
          <w:rFonts w:ascii="Times New Roman" w:hAnsi="Times New Roman" w:cs="Times New Roman"/>
          <w:sz w:val="24"/>
          <w:szCs w:val="24"/>
        </w:rPr>
        <w:fldChar w:fldCharType="end"/>
      </w:r>
      <w:proofErr w:type="gramStart"/>
      <w:r w:rsidR="000538C3">
        <w:rPr>
          <w:rFonts w:ascii="Times New Roman" w:hAnsi="Times New Roman" w:cs="Times New Roman"/>
          <w:sz w:val="24"/>
          <w:szCs w:val="24"/>
        </w:rPr>
        <w:t>,</w:t>
      </w:r>
      <w:proofErr w:type="gramEnd"/>
      <w:r w:rsidR="000538C3">
        <w:rPr>
          <w:rFonts w:ascii="Times New Roman" w:hAnsi="Times New Roman" w:cs="Times New Roman"/>
          <w:sz w:val="24"/>
          <w:szCs w:val="24"/>
        </w:rPr>
        <w:fldChar w:fldCharType="begin"/>
      </w:r>
      <w:r w:rsidR="000538C3">
        <w:rPr>
          <w:rFonts w:ascii="Times New Roman" w:hAnsi="Times New Roman" w:cs="Times New Roman"/>
          <w:sz w:val="24"/>
          <w:szCs w:val="24"/>
        </w:rPr>
        <w:instrText xml:space="preserve"> REF prci \h </w:instrText>
      </w:r>
      <w:r w:rsidR="000538C3">
        <w:rPr>
          <w:rFonts w:ascii="Times New Roman" w:hAnsi="Times New Roman" w:cs="Times New Roman"/>
          <w:sz w:val="24"/>
          <w:szCs w:val="24"/>
        </w:rPr>
      </w:r>
      <w:r w:rsidR="000538C3">
        <w:rPr>
          <w:rFonts w:ascii="Times New Roman" w:hAnsi="Times New Roman" w:cs="Times New Roman"/>
          <w:sz w:val="24"/>
          <w:szCs w:val="24"/>
        </w:rPr>
        <w:fldChar w:fldCharType="separate"/>
      </w:r>
      <w:r w:rsidR="000538C3" w:rsidRPr="00CB2CBB">
        <w:rPr>
          <w:rFonts w:ascii="Times New Roman" w:hAnsi="Times New Roman" w:cs="Times New Roman"/>
          <w:sz w:val="24"/>
          <w:szCs w:val="24"/>
        </w:rPr>
        <w:t>[4]</w:t>
      </w:r>
      <w:r w:rsidR="000538C3">
        <w:rPr>
          <w:rFonts w:ascii="Times New Roman" w:hAnsi="Times New Roman" w:cs="Times New Roman"/>
          <w:sz w:val="24"/>
          <w:szCs w:val="24"/>
        </w:rPr>
        <w:fldChar w:fldCharType="end"/>
      </w:r>
      <w:r w:rsidR="000538C3">
        <w:rPr>
          <w:rFonts w:ascii="Times New Roman" w:hAnsi="Times New Roman" w:cs="Times New Roman"/>
          <w:sz w:val="24"/>
          <w:szCs w:val="24"/>
        </w:rPr>
        <w:t>,</w:t>
      </w:r>
      <w:r w:rsidR="000538C3">
        <w:rPr>
          <w:rFonts w:ascii="Times New Roman" w:hAnsi="Times New Roman" w:cs="Times New Roman"/>
          <w:sz w:val="24"/>
          <w:szCs w:val="24"/>
        </w:rPr>
        <w:fldChar w:fldCharType="begin"/>
      </w:r>
      <w:r w:rsidR="000538C3">
        <w:rPr>
          <w:rFonts w:ascii="Times New Roman" w:hAnsi="Times New Roman" w:cs="Times New Roman"/>
          <w:sz w:val="24"/>
          <w:szCs w:val="24"/>
        </w:rPr>
        <w:instrText xml:space="preserve"> REF exxon \h </w:instrText>
      </w:r>
      <w:r w:rsidR="000538C3">
        <w:rPr>
          <w:rFonts w:ascii="Times New Roman" w:hAnsi="Times New Roman" w:cs="Times New Roman"/>
          <w:sz w:val="24"/>
          <w:szCs w:val="24"/>
        </w:rPr>
      </w:r>
      <w:r w:rsidR="000538C3">
        <w:rPr>
          <w:rFonts w:ascii="Times New Roman" w:hAnsi="Times New Roman" w:cs="Times New Roman"/>
          <w:sz w:val="24"/>
          <w:szCs w:val="24"/>
        </w:rPr>
        <w:fldChar w:fldCharType="separate"/>
      </w:r>
      <w:r w:rsidR="000538C3">
        <w:rPr>
          <w:rFonts w:ascii="Times New Roman" w:hAnsi="Times New Roman" w:cs="Times New Roman"/>
          <w:sz w:val="24"/>
          <w:szCs w:val="24"/>
        </w:rPr>
        <w:t>[6</w:t>
      </w:r>
      <w:r w:rsidR="000538C3" w:rsidRPr="002E5DF3">
        <w:rPr>
          <w:rFonts w:ascii="Times New Roman" w:hAnsi="Times New Roman" w:cs="Times New Roman"/>
          <w:sz w:val="24"/>
          <w:szCs w:val="24"/>
        </w:rPr>
        <w:t>]</w:t>
      </w:r>
      <w:r w:rsidR="000538C3">
        <w:rPr>
          <w:rFonts w:ascii="Times New Roman" w:hAnsi="Times New Roman" w:cs="Times New Roman"/>
          <w:sz w:val="24"/>
          <w:szCs w:val="24"/>
        </w:rPr>
        <w:fldChar w:fldCharType="end"/>
      </w:r>
      <w:r w:rsidR="000538C3">
        <w:rPr>
          <w:rFonts w:ascii="Times New Roman" w:hAnsi="Times New Roman" w:cs="Times New Roman"/>
          <w:sz w:val="24"/>
          <w:szCs w:val="24"/>
        </w:rPr>
        <w:t>)</w:t>
      </w:r>
      <w:r w:rsidR="00FD24D4">
        <w:rPr>
          <w:rFonts w:ascii="Times New Roman" w:hAnsi="Times New Roman" w:cs="Times New Roman"/>
          <w:sz w:val="24"/>
          <w:szCs w:val="24"/>
        </w:rPr>
        <w:t xml:space="preserve"> </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7"/>
      </w:tblGrid>
      <w:tr w:rsidR="00013253" w:rsidTr="00E55CDC">
        <w:tc>
          <w:tcPr>
            <w:tcW w:w="9039" w:type="dxa"/>
            <w:vAlign w:val="center"/>
          </w:tcPr>
          <w:p w:rsidR="00013253" w:rsidRDefault="008F5B7F" w:rsidP="00E55CDC">
            <w:pPr>
              <w:keepNext/>
              <w:suppressAutoHyphens/>
              <w:overflowPunct w:val="0"/>
              <w:autoSpaceDE w:val="0"/>
              <w:autoSpaceDN w:val="0"/>
              <w:adjustRightInd w:val="0"/>
              <w:ind w:firstLine="357"/>
              <w:jc w:val="center"/>
              <w:rPr>
                <w:kern w:val="14"/>
                <w:position w:val="-28"/>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kern w:val="14"/>
                        <w:lang w:val="en-US"/>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kern w:val="14"/>
                        <w:lang w:val="en-US"/>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kern w:val="14"/>
                        <w:lang w:val="en-US"/>
                      </w:rPr>
                    </m:ctrlPr>
                  </m:sSupPr>
                  <m:e>
                    <m:r>
                      <w:rPr>
                        <w:rFonts w:ascii="Cambria Math" w:hAnsi="Cambria Math"/>
                      </w:rPr>
                      <m:t>ξ</m:t>
                    </m:r>
                  </m:e>
                  <m:sup>
                    <m:r>
                      <w:rPr>
                        <w:rFonts w:ascii="Cambria Math" w:hAnsi="Cambria Math"/>
                      </w:rPr>
                      <m:t>-0.241</m:t>
                    </m:r>
                  </m:sup>
                </m:sSup>
                <m:sSup>
                  <m:sSupPr>
                    <m:ctrlPr>
                      <w:rPr>
                        <w:rFonts w:ascii="Cambria Math" w:hAnsi="Cambria Math"/>
                        <w:i/>
                        <w:kern w:val="14"/>
                        <w:lang w:val="en-US"/>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37" w:type="dxa"/>
          </w:tcPr>
          <w:p w:rsidR="00013253" w:rsidRDefault="006626D1" w:rsidP="00E55CDC">
            <w:pPr>
              <w:rPr>
                <w:rFonts w:ascii="Times New Roman" w:hAnsi="Times New Roman" w:cs="Times New Roman"/>
                <w:sz w:val="24"/>
                <w:szCs w:val="24"/>
              </w:rPr>
            </w:pPr>
            <w:r>
              <w:rPr>
                <w:rFonts w:ascii="Times New Roman" w:hAnsi="Times New Roman" w:cs="Times New Roman"/>
                <w:sz w:val="24"/>
                <w:szCs w:val="24"/>
              </w:rPr>
              <w:t>(3</w:t>
            </w:r>
            <w:r w:rsidR="00013253">
              <w:rPr>
                <w:rFonts w:ascii="Times New Roman" w:hAnsi="Times New Roman" w:cs="Times New Roman"/>
                <w:sz w:val="24"/>
                <w:szCs w:val="24"/>
              </w:rPr>
              <w:t>)</w:t>
            </w:r>
          </w:p>
        </w:tc>
      </w:tr>
      <w:tr w:rsidR="00013253" w:rsidTr="00E55CDC">
        <w:tc>
          <w:tcPr>
            <w:tcW w:w="9039" w:type="dxa"/>
            <w:vAlign w:val="center"/>
          </w:tcPr>
          <w:p w:rsidR="00013253" w:rsidRDefault="008F5B7F" w:rsidP="00E55CDC">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e>
                            </m:d>
                          </m:e>
                          <m:sup>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A</m:t>
                                </m:r>
                              </m:sub>
                              <m:sup>
                                <m:r>
                                  <w:rPr>
                                    <w:rFonts w:ascii="Cambria Math" w:hAnsi="Cambria Math" w:cs="Times New Roman"/>
                                    <w:sz w:val="24"/>
                                    <w:szCs w:val="24"/>
                                  </w:rPr>
                                  <m:t>D</m:t>
                                </m:r>
                              </m:sup>
                            </m:sSubSup>
                          </m:sup>
                        </m:sSup>
                      </m:e>
                    </m:d>
                  </m:num>
                  <m:den>
                    <m:r>
                      <w:rPr>
                        <w:rFonts w:ascii="Cambria Math" w:hAnsi="Cambria Math" w:cs="Times New Roman"/>
                        <w:sz w:val="24"/>
                        <w:szCs w:val="24"/>
                      </w:rPr>
                      <m:t>1+f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e>
                            </m:d>
                          </m:e>
                          <m:sup>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A</m:t>
                                </m:r>
                              </m:sub>
                              <m:sup>
                                <m:r>
                                  <w:rPr>
                                    <w:rFonts w:ascii="Cambria Math" w:hAnsi="Cambria Math" w:cs="Times New Roman"/>
                                    <w:sz w:val="24"/>
                                    <w:szCs w:val="24"/>
                                  </w:rPr>
                                  <m:t>D</m:t>
                                </m:r>
                              </m:sup>
                            </m:sSubSup>
                          </m:sup>
                        </m:sSup>
                      </m:e>
                    </m:d>
                  </m:den>
                </m:f>
              </m:oMath>
            </m:oMathPara>
          </w:p>
        </w:tc>
        <w:tc>
          <w:tcPr>
            <w:tcW w:w="537" w:type="dxa"/>
            <w:vAlign w:val="center"/>
          </w:tcPr>
          <w:p w:rsidR="00013253" w:rsidRDefault="006626D1" w:rsidP="00E55CDC">
            <w:pPr>
              <w:jc w:val="center"/>
              <w:rPr>
                <w:rFonts w:ascii="Times New Roman" w:hAnsi="Times New Roman" w:cs="Times New Roman"/>
                <w:sz w:val="24"/>
                <w:szCs w:val="24"/>
              </w:rPr>
            </w:pPr>
            <w:r>
              <w:rPr>
                <w:rFonts w:ascii="Times New Roman" w:hAnsi="Times New Roman" w:cs="Times New Roman"/>
                <w:sz w:val="24"/>
                <w:szCs w:val="24"/>
              </w:rPr>
              <w:t>(4</w:t>
            </w:r>
            <w:r w:rsidR="00013253">
              <w:rPr>
                <w:rFonts w:ascii="Times New Roman" w:hAnsi="Times New Roman" w:cs="Times New Roman"/>
                <w:sz w:val="24"/>
                <w:szCs w:val="24"/>
              </w:rPr>
              <w:t>)</w:t>
            </w:r>
          </w:p>
        </w:tc>
      </w:tr>
      <w:tr w:rsidR="00013253" w:rsidTr="00E55CDC">
        <w:tc>
          <w:tcPr>
            <w:tcW w:w="9039" w:type="dxa"/>
            <w:vAlign w:val="center"/>
          </w:tcPr>
          <w:p w:rsidR="00013253" w:rsidRPr="007C65D2" w:rsidRDefault="008F5B7F" w:rsidP="00E55CDC">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ln</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aC</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t-a</m:t>
                                </m:r>
                              </m:e>
                            </m:d>
                          </m:e>
                          <m:sup>
                            <m:r>
                              <w:rPr>
                                <w:rFonts w:ascii="Cambria Math" w:hAnsi="Cambria Math" w:cs="Times New Roman"/>
                                <w:sz w:val="24"/>
                                <w:szCs w:val="24"/>
                              </w:rPr>
                              <m:t>2</m:t>
                            </m:r>
                          </m:sup>
                        </m:sSup>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p w:rsidR="00013253" w:rsidRDefault="00013253" w:rsidP="00E55CDC">
            <w:pPr>
              <w:jc w:val="center"/>
              <w:rPr>
                <w:rFonts w:ascii="Times New Roman" w:hAnsi="Times New Roman" w:cs="Times New Roman"/>
                <w:sz w:val="24"/>
                <w:szCs w:val="24"/>
              </w:rPr>
            </w:pPr>
          </w:p>
        </w:tc>
        <w:tc>
          <w:tcPr>
            <w:tcW w:w="537" w:type="dxa"/>
            <w:vAlign w:val="center"/>
          </w:tcPr>
          <w:p w:rsidR="00013253" w:rsidRDefault="006626D1" w:rsidP="00E55CDC">
            <w:pPr>
              <w:jc w:val="center"/>
              <w:rPr>
                <w:rFonts w:ascii="Times New Roman" w:hAnsi="Times New Roman" w:cs="Times New Roman"/>
                <w:sz w:val="24"/>
                <w:szCs w:val="24"/>
              </w:rPr>
            </w:pPr>
            <w:r>
              <w:rPr>
                <w:rFonts w:ascii="Times New Roman" w:hAnsi="Times New Roman" w:cs="Times New Roman"/>
                <w:sz w:val="24"/>
                <w:szCs w:val="24"/>
              </w:rPr>
              <w:t>(5</w:t>
            </w:r>
            <w:r w:rsidR="00013253">
              <w:rPr>
                <w:rFonts w:ascii="Times New Roman" w:hAnsi="Times New Roman" w:cs="Times New Roman"/>
                <w:sz w:val="24"/>
                <w:szCs w:val="24"/>
              </w:rPr>
              <w:t>)</w:t>
            </w:r>
          </w:p>
        </w:tc>
      </w:tr>
    </w:tbl>
    <w:p w:rsidR="00013253" w:rsidRDefault="00013253" w:rsidP="00013253">
      <w:pPr>
        <w:jc w:val="both"/>
        <w:rPr>
          <w:rFonts w:ascii="Times New Roman" w:hAnsi="Times New Roman" w:cs="Times New Roman"/>
          <w:sz w:val="24"/>
          <w:szCs w:val="24"/>
        </w:rPr>
      </w:pPr>
    </w:p>
    <w:p w:rsidR="00013253" w:rsidRPr="00312926" w:rsidRDefault="00013253" w:rsidP="00013253">
      <w:pPr>
        <w:pStyle w:val="Caption"/>
        <w:keepNext/>
        <w:jc w:val="center"/>
        <w:rPr>
          <w:rFonts w:ascii="Times New Roman" w:hAnsi="Times New Roman" w:cs="Times New Roman"/>
          <w:color w:val="auto"/>
          <w:sz w:val="24"/>
          <w:szCs w:val="24"/>
        </w:rPr>
      </w:pPr>
      <w:r w:rsidRPr="00312926">
        <w:rPr>
          <w:rFonts w:ascii="Times New Roman" w:hAnsi="Times New Roman" w:cs="Times New Roman"/>
          <w:color w:val="auto"/>
          <w:sz w:val="24"/>
          <w:szCs w:val="24"/>
        </w:rPr>
        <w:t xml:space="preserve">Table </w:t>
      </w:r>
      <w:r w:rsidRPr="00312926">
        <w:rPr>
          <w:rFonts w:ascii="Times New Roman" w:hAnsi="Times New Roman" w:cs="Times New Roman"/>
          <w:color w:val="auto"/>
          <w:sz w:val="24"/>
          <w:szCs w:val="24"/>
        </w:rPr>
        <w:fldChar w:fldCharType="begin"/>
      </w:r>
      <w:r w:rsidRPr="00312926">
        <w:rPr>
          <w:rFonts w:ascii="Times New Roman" w:hAnsi="Times New Roman" w:cs="Times New Roman"/>
          <w:color w:val="auto"/>
          <w:sz w:val="24"/>
          <w:szCs w:val="24"/>
        </w:rPr>
        <w:instrText xml:space="preserve"> SEQ Table \* ARABIC </w:instrText>
      </w:r>
      <w:r w:rsidRPr="00312926">
        <w:rPr>
          <w:rFonts w:ascii="Times New Roman" w:hAnsi="Times New Roman" w:cs="Times New Roman"/>
          <w:color w:val="auto"/>
          <w:sz w:val="24"/>
          <w:szCs w:val="24"/>
        </w:rPr>
        <w:fldChar w:fldCharType="separate"/>
      </w:r>
      <w:r w:rsidR="00247CB8">
        <w:rPr>
          <w:rFonts w:ascii="Times New Roman" w:hAnsi="Times New Roman" w:cs="Times New Roman"/>
          <w:noProof/>
          <w:color w:val="auto"/>
          <w:sz w:val="24"/>
          <w:szCs w:val="24"/>
        </w:rPr>
        <w:t>2</w:t>
      </w:r>
      <w:r w:rsidRPr="00312926">
        <w:rPr>
          <w:rFonts w:ascii="Times New Roman" w:hAnsi="Times New Roman" w:cs="Times New Roman"/>
          <w:color w:val="auto"/>
          <w:sz w:val="24"/>
          <w:szCs w:val="24"/>
        </w:rPr>
        <w:fldChar w:fldCharType="end"/>
      </w:r>
      <w:r w:rsidRPr="00312926">
        <w:rPr>
          <w:rFonts w:ascii="Times New Roman" w:hAnsi="Times New Roman" w:cs="Times New Roman"/>
          <w:color w:val="auto"/>
          <w:sz w:val="24"/>
          <w:szCs w:val="24"/>
        </w:rPr>
        <w:t>: Nomenclature for e</w:t>
      </w:r>
      <w:r w:rsidR="006626D1">
        <w:rPr>
          <w:rFonts w:ascii="Times New Roman" w:hAnsi="Times New Roman" w:cs="Times New Roman"/>
          <w:color w:val="auto"/>
          <w:sz w:val="24"/>
          <w:szCs w:val="24"/>
        </w:rPr>
        <w:t>quations (3), (4</w:t>
      </w:r>
      <w:r>
        <w:rPr>
          <w:rFonts w:ascii="Times New Roman" w:hAnsi="Times New Roman" w:cs="Times New Roman"/>
          <w:color w:val="auto"/>
          <w:sz w:val="24"/>
          <w:szCs w:val="24"/>
        </w:rPr>
        <w:t>),</w:t>
      </w:r>
      <w:r w:rsidRPr="00312926">
        <w:rPr>
          <w:rFonts w:ascii="Times New Roman" w:hAnsi="Times New Roman" w:cs="Times New Roman"/>
          <w:color w:val="auto"/>
          <w:sz w:val="24"/>
          <w:szCs w:val="24"/>
        </w:rPr>
        <w:t xml:space="preserve"> (</w:t>
      </w:r>
      <w:r w:rsidR="006626D1">
        <w:rPr>
          <w:rFonts w:ascii="Times New Roman" w:hAnsi="Times New Roman" w:cs="Times New Roman"/>
          <w:color w:val="auto"/>
          <w:sz w:val="24"/>
          <w:szCs w:val="24"/>
        </w:rPr>
        <w:t>5</w:t>
      </w:r>
      <w:r w:rsidRPr="00312926">
        <w:rPr>
          <w:rFonts w:ascii="Times New Roman" w:hAnsi="Times New Roman" w:cs="Times New Roman"/>
          <w:color w:val="auto"/>
          <w:sz w:val="24"/>
          <w:szCs w:val="24"/>
        </w:rPr>
        <w:t>)</w:t>
      </w:r>
    </w:p>
    <w:tbl>
      <w:tblPr>
        <w:tblStyle w:val="TableGrid"/>
        <w:tblW w:w="0" w:type="auto"/>
        <w:tblLook w:val="04A0" w:firstRow="1" w:lastRow="0" w:firstColumn="1" w:lastColumn="0" w:noHBand="0" w:noVBand="1"/>
      </w:tblPr>
      <w:tblGrid>
        <w:gridCol w:w="3192"/>
        <w:gridCol w:w="1736"/>
        <w:gridCol w:w="4648"/>
      </w:tblGrid>
      <w:tr w:rsidR="00013253" w:rsidTr="00E55CDC">
        <w:tc>
          <w:tcPr>
            <w:tcW w:w="3192" w:type="dxa"/>
            <w:vMerge w:val="restart"/>
            <w:tcBorders>
              <w:bottom w:val="single" w:sz="12" w:space="0" w:color="auto"/>
            </w:tcBorders>
            <w:vAlign w:val="center"/>
          </w:tcPr>
          <w:p w:rsidR="00013253" w:rsidRPr="00661323" w:rsidRDefault="00013253" w:rsidP="00E55CDC">
            <w:pPr>
              <w:jc w:val="center"/>
              <w:rPr>
                <w:rFonts w:ascii="Times New Roman" w:hAnsi="Times New Roman" w:cs="Times New Roman"/>
                <w:sz w:val="24"/>
                <w:szCs w:val="24"/>
              </w:rPr>
            </w:pPr>
            <w:r w:rsidRPr="00661323">
              <w:rPr>
                <w:rFonts w:ascii="Times New Roman" w:hAnsi="Times New Roman" w:cs="Times New Roman"/>
                <w:sz w:val="24"/>
                <w:szCs w:val="24"/>
              </w:rPr>
              <w:t>Equation (1)</w:t>
            </w:r>
          </w:p>
        </w:tc>
        <w:tc>
          <w:tcPr>
            <w:tcW w:w="1736" w:type="dxa"/>
          </w:tcPr>
          <w:p w:rsidR="00013253" w:rsidRPr="00661323" w:rsidRDefault="00013253" w:rsidP="00E55CDC">
            <w:pPr>
              <w:rPr>
                <w:rFonts w:ascii="Times New Roman" w:hAnsi="Times New Roman" w:cs="Times New Roman"/>
                <w:sz w:val="24"/>
                <w:szCs w:val="24"/>
              </w:rPr>
            </w:pPr>
            <m:oMathPara>
              <m:oMath>
                <m:r>
                  <w:rPr>
                    <w:rFonts w:ascii="Cambria Math" w:hAnsi="Cambria Math" w:cs="Times New Roman"/>
                    <w:sz w:val="24"/>
                    <w:szCs w:val="24"/>
                  </w:rPr>
                  <m:t>δ</m:t>
                </m:r>
              </m:oMath>
            </m:oMathPara>
          </w:p>
        </w:tc>
        <w:tc>
          <w:tcPr>
            <w:tcW w:w="4648" w:type="dxa"/>
          </w:tcPr>
          <w:p w:rsidR="00013253" w:rsidRPr="00352B1E" w:rsidRDefault="00013253" w:rsidP="00E55CDC">
            <w:pPr>
              <w:rPr>
                <w:rFonts w:ascii="Times New Roman" w:hAnsi="Times New Roman" w:cs="Times New Roman"/>
                <w:b/>
                <w:sz w:val="24"/>
                <w:szCs w:val="24"/>
              </w:rPr>
            </w:pPr>
            <w:r w:rsidRPr="00352B1E">
              <w:rPr>
                <w:rFonts w:ascii="Times New Roman" w:hAnsi="Times New Roman" w:cs="Times New Roman"/>
                <w:sz w:val="24"/>
                <w:szCs w:val="24"/>
              </w:rPr>
              <w:t>Crack-tip opening displacement (CTOD) toughness [mm]</w:t>
            </w:r>
          </w:p>
        </w:tc>
      </w:tr>
      <w:tr w:rsidR="00013253" w:rsidTr="00E55CDC">
        <w:tc>
          <w:tcPr>
            <w:tcW w:w="3192" w:type="dxa"/>
            <w:vMerge/>
            <w:tcBorders>
              <w:bottom w:val="single" w:sz="12" w:space="0" w:color="auto"/>
            </w:tcBorders>
          </w:tcPr>
          <w:p w:rsidR="00013253" w:rsidRPr="00661323" w:rsidRDefault="00013253" w:rsidP="00E55CDC">
            <w:pPr>
              <w:rPr>
                <w:rFonts w:ascii="Times New Roman" w:hAnsi="Times New Roman" w:cs="Times New Roman"/>
                <w:sz w:val="24"/>
                <w:szCs w:val="24"/>
              </w:rPr>
            </w:pPr>
          </w:p>
        </w:tc>
        <w:tc>
          <w:tcPr>
            <w:tcW w:w="1736" w:type="dxa"/>
          </w:tcPr>
          <w:p w:rsidR="00013253" w:rsidRPr="00661323" w:rsidRDefault="00013253" w:rsidP="00E55CDC">
            <w:pPr>
              <w:rPr>
                <w:rFonts w:ascii="Times New Roman" w:hAnsi="Times New Roman" w:cs="Times New Roman"/>
                <w:sz w:val="24"/>
                <w:szCs w:val="24"/>
              </w:rPr>
            </w:pPr>
            <m:oMathPara>
              <m:oMath>
                <m:r>
                  <w:rPr>
                    <w:rFonts w:ascii="Cambria Math" w:hAnsi="Cambria Math" w:cs="Times New Roman"/>
                    <w:sz w:val="24"/>
                    <w:szCs w:val="24"/>
                  </w:rPr>
                  <m:t>λ</m:t>
                </m:r>
              </m:oMath>
            </m:oMathPara>
          </w:p>
        </w:tc>
        <w:tc>
          <w:tcPr>
            <w:tcW w:w="4648" w:type="dxa"/>
          </w:tcPr>
          <w:p w:rsidR="00013253" w:rsidRPr="00352B1E" w:rsidRDefault="00013253" w:rsidP="00E55CDC">
            <w:pPr>
              <w:rPr>
                <w:rFonts w:ascii="Times New Roman" w:hAnsi="Times New Roman" w:cs="Times New Roman"/>
                <w:b/>
                <w:sz w:val="24"/>
                <w:szCs w:val="24"/>
              </w:rPr>
            </w:pPr>
            <w:r w:rsidRPr="00352B1E">
              <w:rPr>
                <w:rFonts w:ascii="Times New Roman" w:hAnsi="Times New Roman" w:cs="Times New Roman"/>
                <w:sz w:val="24"/>
                <w:szCs w:val="24"/>
              </w:rPr>
              <w:t>Ratio of yield strength to tensile strength (Y/T)</w:t>
            </w:r>
          </w:p>
        </w:tc>
      </w:tr>
      <w:tr w:rsidR="00013253" w:rsidTr="00E55CDC">
        <w:tc>
          <w:tcPr>
            <w:tcW w:w="3192" w:type="dxa"/>
            <w:vMerge/>
            <w:tcBorders>
              <w:bottom w:val="single" w:sz="12" w:space="0" w:color="auto"/>
            </w:tcBorders>
          </w:tcPr>
          <w:p w:rsidR="00013253" w:rsidRPr="00661323" w:rsidRDefault="00013253" w:rsidP="00E55CDC">
            <w:pPr>
              <w:rPr>
                <w:rFonts w:ascii="Times New Roman" w:hAnsi="Times New Roman" w:cs="Times New Roman"/>
                <w:sz w:val="24"/>
                <w:szCs w:val="24"/>
              </w:rPr>
            </w:pPr>
          </w:p>
        </w:tc>
        <w:tc>
          <w:tcPr>
            <w:tcW w:w="1736" w:type="dxa"/>
            <w:tcBorders>
              <w:bottom w:val="single" w:sz="8" w:space="0" w:color="auto"/>
            </w:tcBorders>
          </w:tcPr>
          <w:p w:rsidR="00013253" w:rsidRPr="00661323" w:rsidRDefault="00013253" w:rsidP="00E55CDC">
            <w:pPr>
              <w:rPr>
                <w:rFonts w:ascii="Times New Roman" w:hAnsi="Times New Roman" w:cs="Times New Roman"/>
                <w:sz w:val="24"/>
                <w:szCs w:val="24"/>
              </w:rPr>
            </w:pPr>
            <m:oMathPara>
              <m:oMath>
                <m:r>
                  <w:rPr>
                    <w:rFonts w:ascii="Cambria Math" w:hAnsi="Cambria Math" w:cs="Times New Roman"/>
                    <w:sz w:val="24"/>
                    <w:szCs w:val="24"/>
                  </w:rPr>
                  <m:t>ξ</m:t>
                </m:r>
              </m:oMath>
            </m:oMathPara>
          </w:p>
        </w:tc>
        <w:tc>
          <w:tcPr>
            <w:tcW w:w="4648" w:type="dxa"/>
            <w:tcBorders>
              <w:bottom w:val="single" w:sz="8" w:space="0" w:color="auto"/>
            </w:tcBorders>
          </w:tcPr>
          <w:p w:rsidR="00013253" w:rsidRPr="00352B1E" w:rsidRDefault="00013253" w:rsidP="00E55CDC">
            <w:pPr>
              <w:rPr>
                <w:rFonts w:ascii="Times New Roman" w:hAnsi="Times New Roman" w:cs="Times New Roman"/>
                <w:b/>
                <w:sz w:val="24"/>
                <w:szCs w:val="24"/>
              </w:rPr>
            </w:pPr>
            <w:r w:rsidRPr="00352B1E">
              <w:rPr>
                <w:rFonts w:ascii="Times New Roman" w:hAnsi="Times New Roman" w:cs="Times New Roman"/>
                <w:sz w:val="24"/>
                <w:szCs w:val="24"/>
              </w:rPr>
              <w:t>Ratio of flaw length to pipe wall thickness</w:t>
            </w:r>
          </w:p>
        </w:tc>
      </w:tr>
      <w:tr w:rsidR="00013253" w:rsidTr="00E55CDC">
        <w:tc>
          <w:tcPr>
            <w:tcW w:w="3192" w:type="dxa"/>
            <w:vMerge/>
            <w:tcBorders>
              <w:bottom w:val="single" w:sz="12" w:space="0" w:color="auto"/>
              <w:right w:val="single" w:sz="8" w:space="0" w:color="auto"/>
            </w:tcBorders>
          </w:tcPr>
          <w:p w:rsidR="00013253" w:rsidRPr="00661323" w:rsidRDefault="00013253" w:rsidP="00E55CDC">
            <w:pPr>
              <w:rPr>
                <w:rFonts w:ascii="Times New Roman" w:hAnsi="Times New Roman" w:cs="Times New Roman"/>
                <w:sz w:val="24"/>
                <w:szCs w:val="24"/>
              </w:rPr>
            </w:pPr>
          </w:p>
        </w:tc>
        <w:tc>
          <w:tcPr>
            <w:tcW w:w="1736" w:type="dxa"/>
            <w:tcBorders>
              <w:top w:val="single" w:sz="8" w:space="0" w:color="auto"/>
              <w:left w:val="single" w:sz="8" w:space="0" w:color="auto"/>
              <w:bottom w:val="single" w:sz="12" w:space="0" w:color="auto"/>
              <w:right w:val="single" w:sz="8" w:space="0" w:color="auto"/>
            </w:tcBorders>
          </w:tcPr>
          <w:p w:rsidR="00013253" w:rsidRPr="00661323" w:rsidRDefault="00013253" w:rsidP="00E55CDC">
            <w:pPr>
              <w:rPr>
                <w:rFonts w:ascii="Times New Roman" w:hAnsi="Times New Roman" w:cs="Times New Roman"/>
                <w:sz w:val="24"/>
                <w:szCs w:val="24"/>
              </w:rPr>
            </w:pPr>
            <m:oMathPara>
              <m:oMath>
                <m:r>
                  <w:rPr>
                    <w:rFonts w:ascii="Cambria Math" w:hAnsi="Cambria Math" w:cs="Times New Roman"/>
                    <w:sz w:val="24"/>
                    <w:szCs w:val="24"/>
                  </w:rPr>
                  <m:t>η</m:t>
                </m:r>
              </m:oMath>
            </m:oMathPara>
          </w:p>
        </w:tc>
        <w:tc>
          <w:tcPr>
            <w:tcW w:w="4648" w:type="dxa"/>
            <w:tcBorders>
              <w:top w:val="single" w:sz="8" w:space="0" w:color="auto"/>
              <w:left w:val="single" w:sz="8" w:space="0" w:color="auto"/>
              <w:bottom w:val="single" w:sz="12" w:space="0" w:color="auto"/>
              <w:right w:val="single" w:sz="8" w:space="0" w:color="auto"/>
            </w:tcBorders>
          </w:tcPr>
          <w:p w:rsidR="00013253" w:rsidRPr="00352B1E" w:rsidRDefault="00013253" w:rsidP="00E55CDC">
            <w:pPr>
              <w:rPr>
                <w:rFonts w:ascii="Times New Roman" w:hAnsi="Times New Roman" w:cs="Times New Roman"/>
                <w:b/>
                <w:sz w:val="24"/>
                <w:szCs w:val="24"/>
              </w:rPr>
            </w:pPr>
            <w:r w:rsidRPr="00352B1E">
              <w:rPr>
                <w:rFonts w:ascii="Times New Roman" w:hAnsi="Times New Roman" w:cs="Times New Roman"/>
                <w:sz w:val="24"/>
                <w:szCs w:val="24"/>
              </w:rPr>
              <w:t>Ratio of flaw height to pipe wall thickness</w:t>
            </w:r>
          </w:p>
        </w:tc>
      </w:tr>
      <w:tr w:rsidR="00013253" w:rsidTr="00E55CDC">
        <w:tc>
          <w:tcPr>
            <w:tcW w:w="3192" w:type="dxa"/>
            <w:vMerge w:val="restart"/>
            <w:tcBorders>
              <w:top w:val="single" w:sz="12" w:space="0" w:color="auto"/>
              <w:bottom w:val="single" w:sz="12" w:space="0" w:color="auto"/>
            </w:tcBorders>
            <w:vAlign w:val="center"/>
          </w:tcPr>
          <w:p w:rsidR="00013253" w:rsidRPr="00661323" w:rsidRDefault="00013253" w:rsidP="00E55CDC">
            <w:pPr>
              <w:jc w:val="center"/>
              <w:rPr>
                <w:rFonts w:ascii="Times New Roman" w:hAnsi="Times New Roman" w:cs="Times New Roman"/>
                <w:sz w:val="24"/>
                <w:szCs w:val="24"/>
              </w:rPr>
            </w:pPr>
            <w:r w:rsidRPr="00661323">
              <w:rPr>
                <w:rFonts w:ascii="Times New Roman" w:hAnsi="Times New Roman" w:cs="Times New Roman"/>
                <w:sz w:val="24"/>
                <w:szCs w:val="24"/>
              </w:rPr>
              <w:t>Equation (2)</w:t>
            </w:r>
          </w:p>
        </w:tc>
        <w:tc>
          <w:tcPr>
            <w:tcW w:w="1736" w:type="dxa"/>
            <w:tcBorders>
              <w:top w:val="single" w:sz="12" w:space="0" w:color="auto"/>
              <w:bottom w:val="single" w:sz="4" w:space="0" w:color="auto"/>
            </w:tcBorders>
          </w:tcPr>
          <w:p w:rsidR="00013253" w:rsidRPr="00661323" w:rsidRDefault="00013253" w:rsidP="00E55CDC">
            <w:pPr>
              <w:rPr>
                <w:rFonts w:ascii="Times New Roman" w:eastAsia="Calibri" w:hAnsi="Times New Roman" w:cs="Times New Roman"/>
                <w:sz w:val="24"/>
                <w:szCs w:val="24"/>
              </w:rPr>
            </w:pPr>
            <m:oMathPara>
              <m:oMath>
                <m:r>
                  <w:rPr>
                    <w:rFonts w:ascii="Cambria Math" w:eastAsia="Calibri" w:hAnsi="Cambria Math" w:cs="Times New Roman"/>
                    <w:sz w:val="24"/>
                    <w:szCs w:val="24"/>
                  </w:rPr>
                  <m:t>A,B,C,D</m:t>
                </m:r>
              </m:oMath>
            </m:oMathPara>
          </w:p>
        </w:tc>
        <w:tc>
          <w:tcPr>
            <w:tcW w:w="4648" w:type="dxa"/>
            <w:tcBorders>
              <w:top w:val="single" w:sz="12" w:space="0" w:color="auto"/>
              <w:bottom w:val="single" w:sz="4" w:space="0" w:color="auto"/>
            </w:tcBorders>
          </w:tcPr>
          <w:p w:rsidR="00013253" w:rsidRPr="0046384D" w:rsidRDefault="00013253" w:rsidP="00E55CDC">
            <w:pPr>
              <w:rPr>
                <w:rFonts w:ascii="Times New Roman" w:hAnsi="Times New Roman" w:cs="Times New Roman"/>
                <w:sz w:val="24"/>
                <w:szCs w:val="24"/>
              </w:rPr>
            </w:pPr>
            <w:r>
              <w:rPr>
                <w:rFonts w:ascii="Times New Roman" w:hAnsi="Times New Roman" w:cs="Times New Roman"/>
                <w:sz w:val="24"/>
                <w:szCs w:val="24"/>
              </w:rPr>
              <w:t xml:space="preserve">Fitted functions of normalized </w:t>
            </w:r>
            <w:r w:rsidRPr="0046384D">
              <w:rPr>
                <w:rFonts w:ascii="Times New Roman" w:hAnsi="Times New Roman" w:cs="Times New Roman"/>
                <w:sz w:val="24"/>
                <w:szCs w:val="24"/>
              </w:rPr>
              <w:t>geometry and material parameters</w:t>
            </w:r>
          </w:p>
        </w:tc>
      </w:tr>
      <w:tr w:rsidR="00013253" w:rsidTr="00E55CDC">
        <w:tc>
          <w:tcPr>
            <w:tcW w:w="3192" w:type="dxa"/>
            <w:vMerge/>
            <w:tcBorders>
              <w:bottom w:val="single" w:sz="12" w:space="0" w:color="auto"/>
              <w:right w:val="single" w:sz="4" w:space="0" w:color="auto"/>
            </w:tcBorders>
          </w:tcPr>
          <w:p w:rsidR="00013253" w:rsidRDefault="00013253" w:rsidP="00E55CDC">
            <w:pPr>
              <w:rPr>
                <w:rFonts w:ascii="Times New Roman" w:hAnsi="Times New Roman" w:cs="Times New Roman"/>
                <w:b/>
                <w:sz w:val="24"/>
                <w:szCs w:val="24"/>
              </w:rPr>
            </w:pPr>
          </w:p>
        </w:tc>
        <w:tc>
          <w:tcPr>
            <w:tcW w:w="1736" w:type="dxa"/>
            <w:tcBorders>
              <w:top w:val="single" w:sz="4" w:space="0" w:color="auto"/>
              <w:left w:val="single" w:sz="4" w:space="0" w:color="auto"/>
              <w:bottom w:val="single" w:sz="12" w:space="0" w:color="auto"/>
              <w:right w:val="single" w:sz="4" w:space="0" w:color="auto"/>
            </w:tcBorders>
          </w:tcPr>
          <w:p w:rsidR="00013253" w:rsidRPr="00661323" w:rsidRDefault="008F5B7F" w:rsidP="00E55CDC">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A</m:t>
                    </m:r>
                  </m:sub>
                </m:sSub>
              </m:oMath>
            </m:oMathPara>
          </w:p>
        </w:tc>
        <w:tc>
          <w:tcPr>
            <w:tcW w:w="4648" w:type="dxa"/>
            <w:tcBorders>
              <w:top w:val="single" w:sz="4" w:space="0" w:color="auto"/>
              <w:left w:val="single" w:sz="4" w:space="0" w:color="auto"/>
              <w:bottom w:val="single" w:sz="12" w:space="0" w:color="auto"/>
              <w:right w:val="single" w:sz="4" w:space="0" w:color="auto"/>
            </w:tcBorders>
          </w:tcPr>
          <w:p w:rsidR="00013253" w:rsidRPr="0046384D" w:rsidRDefault="00013253" w:rsidP="00E55CDC">
            <w:pPr>
              <w:rPr>
                <w:rFonts w:ascii="Times New Roman" w:hAnsi="Times New Roman" w:cs="Times New Roman"/>
                <w:sz w:val="24"/>
                <w:szCs w:val="24"/>
              </w:rPr>
            </w:pPr>
            <w:r>
              <w:rPr>
                <w:rFonts w:ascii="Times New Roman" w:hAnsi="Times New Roman" w:cs="Times New Roman"/>
                <w:sz w:val="24"/>
                <w:szCs w:val="24"/>
              </w:rPr>
              <w:t>G</w:t>
            </w:r>
            <w:r w:rsidRPr="0046384D">
              <w:rPr>
                <w:rFonts w:ascii="Times New Roman" w:hAnsi="Times New Roman" w:cs="Times New Roman"/>
                <w:sz w:val="24"/>
                <w:szCs w:val="24"/>
              </w:rPr>
              <w:t>irth weld CTOD toughness [mm]</w:t>
            </w:r>
          </w:p>
        </w:tc>
      </w:tr>
      <w:tr w:rsidR="00013253" w:rsidTr="00E55CDC">
        <w:tc>
          <w:tcPr>
            <w:tcW w:w="3192" w:type="dxa"/>
            <w:vMerge w:val="restart"/>
            <w:tcBorders>
              <w:top w:val="single" w:sz="12" w:space="0" w:color="auto"/>
            </w:tcBorders>
            <w:vAlign w:val="center"/>
          </w:tcPr>
          <w:p w:rsidR="00013253" w:rsidRDefault="00013253" w:rsidP="00E55CDC">
            <w:pPr>
              <w:jc w:val="center"/>
              <w:rPr>
                <w:rFonts w:ascii="Times New Roman" w:hAnsi="Times New Roman" w:cs="Times New Roman"/>
                <w:b/>
                <w:sz w:val="24"/>
                <w:szCs w:val="24"/>
              </w:rPr>
            </w:pPr>
            <w:r>
              <w:rPr>
                <w:rFonts w:ascii="Times New Roman" w:hAnsi="Times New Roman" w:cs="Times New Roman"/>
                <w:sz w:val="24"/>
                <w:szCs w:val="24"/>
              </w:rPr>
              <w:t>Equation (3</w:t>
            </w:r>
            <w:r w:rsidRPr="00661323">
              <w:rPr>
                <w:rFonts w:ascii="Times New Roman" w:hAnsi="Times New Roman" w:cs="Times New Roman"/>
                <w:sz w:val="24"/>
                <w:szCs w:val="24"/>
              </w:rPr>
              <w:t>)</w:t>
            </w:r>
          </w:p>
        </w:tc>
        <w:tc>
          <w:tcPr>
            <w:tcW w:w="1736" w:type="dxa"/>
            <w:tcBorders>
              <w:top w:val="single" w:sz="12" w:space="0" w:color="auto"/>
            </w:tcBorders>
          </w:tcPr>
          <w:p w:rsidR="00013253" w:rsidRPr="00661323" w:rsidRDefault="008F5B7F" w:rsidP="00E55CDC">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oMath>
            </m:oMathPara>
          </w:p>
        </w:tc>
        <w:tc>
          <w:tcPr>
            <w:tcW w:w="4648" w:type="dxa"/>
            <w:tcBorders>
              <w:top w:val="single" w:sz="12" w:space="0" w:color="auto"/>
            </w:tcBorders>
          </w:tcPr>
          <w:p w:rsidR="00013253" w:rsidRPr="00F41215" w:rsidRDefault="00013253" w:rsidP="00E55CDC">
            <w:pPr>
              <w:rPr>
                <w:rFonts w:ascii="Times New Roman" w:hAnsi="Times New Roman" w:cs="Times New Roman"/>
                <w:sz w:val="24"/>
                <w:szCs w:val="24"/>
              </w:rPr>
            </w:pPr>
            <w:r w:rsidRPr="00F41215">
              <w:rPr>
                <w:rFonts w:ascii="Times New Roman" w:hAnsi="Times New Roman" w:cs="Times New Roman"/>
                <w:sz w:val="24"/>
                <w:szCs w:val="24"/>
              </w:rPr>
              <w:t>Functions of flaw size and pipe material properties</w:t>
            </w:r>
          </w:p>
        </w:tc>
      </w:tr>
      <w:tr w:rsidR="00013253" w:rsidTr="00E55CDC">
        <w:tc>
          <w:tcPr>
            <w:tcW w:w="3192" w:type="dxa"/>
            <w:vMerge/>
          </w:tcPr>
          <w:p w:rsidR="00013253" w:rsidRDefault="00013253" w:rsidP="00E55CDC">
            <w:pPr>
              <w:rPr>
                <w:rFonts w:ascii="Times New Roman" w:hAnsi="Times New Roman" w:cs="Times New Roman"/>
                <w:b/>
                <w:sz w:val="24"/>
                <w:szCs w:val="24"/>
              </w:rPr>
            </w:pPr>
          </w:p>
        </w:tc>
        <w:tc>
          <w:tcPr>
            <w:tcW w:w="1736" w:type="dxa"/>
          </w:tcPr>
          <w:p w:rsidR="00013253" w:rsidRPr="00661323" w:rsidRDefault="00FD24D4" w:rsidP="00E55CDC">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A</w:t>
            </w:r>
          </w:p>
        </w:tc>
        <w:tc>
          <w:tcPr>
            <w:tcW w:w="4648" w:type="dxa"/>
          </w:tcPr>
          <w:p w:rsidR="00013253" w:rsidRPr="00F41215" w:rsidRDefault="00013253" w:rsidP="00E55CDC">
            <w:pPr>
              <w:rPr>
                <w:rFonts w:ascii="Times New Roman" w:hAnsi="Times New Roman" w:cs="Times New Roman"/>
                <w:sz w:val="24"/>
                <w:szCs w:val="24"/>
              </w:rPr>
            </w:pPr>
            <w:r w:rsidRPr="00F41215">
              <w:rPr>
                <w:rFonts w:ascii="Times New Roman" w:hAnsi="Times New Roman" w:cs="Times New Roman"/>
                <w:sz w:val="24"/>
                <w:szCs w:val="24"/>
              </w:rPr>
              <w:t>Flaw depth</w:t>
            </w:r>
          </w:p>
        </w:tc>
      </w:tr>
      <w:tr w:rsidR="00013253" w:rsidTr="00E55CDC">
        <w:tc>
          <w:tcPr>
            <w:tcW w:w="3192" w:type="dxa"/>
            <w:vMerge/>
          </w:tcPr>
          <w:p w:rsidR="00013253" w:rsidRDefault="00013253" w:rsidP="00E55CDC">
            <w:pPr>
              <w:rPr>
                <w:rFonts w:ascii="Times New Roman" w:hAnsi="Times New Roman" w:cs="Times New Roman"/>
                <w:b/>
                <w:sz w:val="24"/>
                <w:szCs w:val="24"/>
              </w:rPr>
            </w:pPr>
          </w:p>
        </w:tc>
        <w:tc>
          <w:tcPr>
            <w:tcW w:w="1736" w:type="dxa"/>
          </w:tcPr>
          <w:p w:rsidR="00013253" w:rsidRPr="00661323" w:rsidRDefault="00013253" w:rsidP="00E55CDC">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C</w:t>
            </w:r>
          </w:p>
        </w:tc>
        <w:tc>
          <w:tcPr>
            <w:tcW w:w="4648" w:type="dxa"/>
          </w:tcPr>
          <w:p w:rsidR="00013253" w:rsidRPr="00F41215" w:rsidRDefault="00013253" w:rsidP="00E55CDC">
            <w:pPr>
              <w:rPr>
                <w:rFonts w:ascii="Times New Roman" w:hAnsi="Times New Roman" w:cs="Times New Roman"/>
                <w:sz w:val="24"/>
                <w:szCs w:val="24"/>
              </w:rPr>
            </w:pPr>
            <w:r w:rsidRPr="00F41215">
              <w:rPr>
                <w:rFonts w:ascii="Times New Roman" w:hAnsi="Times New Roman" w:cs="Times New Roman"/>
                <w:sz w:val="24"/>
                <w:szCs w:val="24"/>
              </w:rPr>
              <w:t>Half flaw length</w:t>
            </w:r>
          </w:p>
        </w:tc>
      </w:tr>
      <w:tr w:rsidR="00013253" w:rsidTr="00E55CDC">
        <w:tc>
          <w:tcPr>
            <w:tcW w:w="3192" w:type="dxa"/>
            <w:vMerge/>
          </w:tcPr>
          <w:p w:rsidR="00013253" w:rsidRDefault="00013253" w:rsidP="00E55CDC">
            <w:pPr>
              <w:rPr>
                <w:rFonts w:ascii="Times New Roman" w:hAnsi="Times New Roman" w:cs="Times New Roman"/>
                <w:b/>
                <w:sz w:val="24"/>
                <w:szCs w:val="24"/>
              </w:rPr>
            </w:pPr>
          </w:p>
        </w:tc>
        <w:tc>
          <w:tcPr>
            <w:tcW w:w="1736" w:type="dxa"/>
          </w:tcPr>
          <w:p w:rsidR="00013253" w:rsidRPr="00661323" w:rsidRDefault="00FD24D4" w:rsidP="00E55CDC">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T</w:t>
            </w:r>
          </w:p>
        </w:tc>
        <w:tc>
          <w:tcPr>
            <w:tcW w:w="4648" w:type="dxa"/>
          </w:tcPr>
          <w:p w:rsidR="00013253" w:rsidRPr="00F41215" w:rsidRDefault="00013253" w:rsidP="00E55CDC">
            <w:pPr>
              <w:rPr>
                <w:rFonts w:ascii="Times New Roman" w:hAnsi="Times New Roman" w:cs="Times New Roman"/>
                <w:sz w:val="24"/>
                <w:szCs w:val="24"/>
              </w:rPr>
            </w:pPr>
            <w:r w:rsidRPr="00F41215">
              <w:rPr>
                <w:rFonts w:ascii="Times New Roman" w:hAnsi="Times New Roman" w:cs="Times New Roman"/>
                <w:sz w:val="24"/>
                <w:szCs w:val="24"/>
              </w:rPr>
              <w:t>Pipe wall thickness</w:t>
            </w:r>
          </w:p>
        </w:tc>
      </w:tr>
    </w:tbl>
    <w:p w:rsidR="000325B9" w:rsidRDefault="000325B9" w:rsidP="000325B9">
      <w:pPr>
        <w:rPr>
          <w:rFonts w:ascii="Times New Roman" w:hAnsi="Times New Roman" w:cs="Times New Roman"/>
          <w:b/>
          <w:sz w:val="24"/>
          <w:szCs w:val="24"/>
        </w:rPr>
      </w:pPr>
    </w:p>
    <w:p w:rsidR="000325B9" w:rsidRDefault="000325B9" w:rsidP="000325B9">
      <w:pPr>
        <w:rPr>
          <w:rFonts w:ascii="Times New Roman" w:hAnsi="Times New Roman" w:cs="Times New Roman"/>
          <w:b/>
          <w:sz w:val="24"/>
          <w:szCs w:val="24"/>
        </w:rPr>
      </w:pPr>
    </w:p>
    <w:p w:rsidR="000325B9" w:rsidRDefault="000325B9" w:rsidP="000325B9">
      <w:pPr>
        <w:rPr>
          <w:rFonts w:ascii="Times New Roman" w:hAnsi="Times New Roman" w:cs="Times New Roman"/>
          <w:b/>
          <w:sz w:val="24"/>
          <w:szCs w:val="24"/>
        </w:rPr>
      </w:pPr>
    </w:p>
    <w:p w:rsidR="000325B9" w:rsidRPr="00980533" w:rsidRDefault="000325B9" w:rsidP="000325B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Objective 2: </w:t>
      </w:r>
      <w:r w:rsidRPr="00980533">
        <w:rPr>
          <w:rFonts w:ascii="Times New Roman" w:hAnsi="Times New Roman" w:cs="Times New Roman"/>
          <w:b/>
          <w:sz w:val="24"/>
          <w:szCs w:val="24"/>
        </w:rPr>
        <w:t>Developing generalized criteria for the tensile failure of cold bend pipes.</w:t>
      </w:r>
    </w:p>
    <w:p w:rsidR="000E2D44" w:rsidRDefault="00957561" w:rsidP="000E2D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Any alarm system for the prevention of the tensile failure of cold bends needs to be implemented based on </w:t>
      </w:r>
      <w:proofErr w:type="spellStart"/>
      <w:r>
        <w:rPr>
          <w:rFonts w:ascii="Times New Roman" w:hAnsi="Times New Roman" w:cs="Times New Roman"/>
          <w:sz w:val="24"/>
          <w:szCs w:val="24"/>
        </w:rPr>
        <w:t>well established</w:t>
      </w:r>
      <w:proofErr w:type="spellEnd"/>
      <w:r>
        <w:rPr>
          <w:rFonts w:ascii="Times New Roman" w:hAnsi="Times New Roman" w:cs="Times New Roman"/>
          <w:sz w:val="24"/>
          <w:szCs w:val="24"/>
        </w:rPr>
        <w:t xml:space="preserve"> failure criteria. In this study we are aiming at developing such failure criteria by simulating the structural behaviour of cold bends under </w:t>
      </w:r>
      <w:r w:rsidR="00FD24D4">
        <w:rPr>
          <w:rFonts w:ascii="Times New Roman" w:hAnsi="Times New Roman" w:cs="Times New Roman"/>
          <w:sz w:val="24"/>
          <w:szCs w:val="24"/>
        </w:rPr>
        <w:t>the combination of bending and internal pressure</w:t>
      </w:r>
      <w:r>
        <w:rPr>
          <w:rFonts w:ascii="Times New Roman" w:hAnsi="Times New Roman" w:cs="Times New Roman"/>
          <w:sz w:val="24"/>
          <w:szCs w:val="24"/>
        </w:rPr>
        <w:t xml:space="preserve">. </w:t>
      </w:r>
      <w:r w:rsidR="000E2D44">
        <w:rPr>
          <w:rFonts w:ascii="Times New Roman" w:hAnsi="Times New Roman" w:cs="Times New Roman"/>
          <w:sz w:val="24"/>
          <w:szCs w:val="24"/>
        </w:rPr>
        <w:t xml:space="preserve">Experimental studies of Sen et al </w:t>
      </w:r>
      <w:r w:rsidR="000E2D44">
        <w:rPr>
          <w:rFonts w:ascii="Times New Roman" w:hAnsi="Times New Roman" w:cs="Times New Roman"/>
          <w:sz w:val="24"/>
          <w:szCs w:val="24"/>
        </w:rPr>
        <w:fldChar w:fldCharType="begin"/>
      </w:r>
      <w:r w:rsidR="000E2D44">
        <w:rPr>
          <w:rFonts w:ascii="Times New Roman" w:hAnsi="Times New Roman" w:cs="Times New Roman"/>
          <w:sz w:val="24"/>
          <w:szCs w:val="24"/>
        </w:rPr>
        <w:instrText xml:space="preserve"> REF senThesis \h  \* MERGEFORMAT </w:instrText>
      </w:r>
      <w:r w:rsidR="000E2D44">
        <w:rPr>
          <w:rFonts w:ascii="Times New Roman" w:hAnsi="Times New Roman" w:cs="Times New Roman"/>
          <w:sz w:val="24"/>
          <w:szCs w:val="24"/>
        </w:rPr>
      </w:r>
      <w:r w:rsidR="000E2D44">
        <w:rPr>
          <w:rFonts w:ascii="Times New Roman" w:hAnsi="Times New Roman" w:cs="Times New Roman"/>
          <w:sz w:val="24"/>
          <w:szCs w:val="24"/>
        </w:rPr>
        <w:fldChar w:fldCharType="separate"/>
      </w:r>
      <w:r w:rsidR="000E2D44" w:rsidRPr="00D43AA4">
        <w:rPr>
          <w:rFonts w:ascii="Times New Roman" w:hAnsi="Times New Roman" w:cs="Times New Roman"/>
          <w:sz w:val="24"/>
          <w:szCs w:val="24"/>
        </w:rPr>
        <w:t>[1]</w:t>
      </w:r>
      <w:r w:rsidR="000E2D44">
        <w:rPr>
          <w:rFonts w:ascii="Times New Roman" w:hAnsi="Times New Roman" w:cs="Times New Roman"/>
          <w:sz w:val="24"/>
          <w:szCs w:val="24"/>
        </w:rPr>
        <w:fldChar w:fldCharType="end"/>
      </w:r>
      <w:r w:rsidR="000E2D44">
        <w:rPr>
          <w:rFonts w:ascii="Times New Roman" w:hAnsi="Times New Roman" w:cs="Times New Roman"/>
          <w:sz w:val="24"/>
          <w:szCs w:val="24"/>
        </w:rPr>
        <w:t xml:space="preserve">, </w:t>
      </w:r>
      <w:r w:rsidR="000E2D44">
        <w:rPr>
          <w:rFonts w:ascii="Times New Roman" w:hAnsi="Times New Roman" w:cs="Times New Roman"/>
          <w:sz w:val="24"/>
          <w:szCs w:val="24"/>
        </w:rPr>
        <w:fldChar w:fldCharType="begin"/>
      </w:r>
      <w:r w:rsidR="000E2D44">
        <w:rPr>
          <w:rFonts w:ascii="Times New Roman" w:hAnsi="Times New Roman" w:cs="Times New Roman"/>
          <w:sz w:val="24"/>
          <w:szCs w:val="24"/>
        </w:rPr>
        <w:instrText xml:space="preserve"> REF sen2 \h  \* MERGEFORMAT </w:instrText>
      </w:r>
      <w:r w:rsidR="000E2D44">
        <w:rPr>
          <w:rFonts w:ascii="Times New Roman" w:hAnsi="Times New Roman" w:cs="Times New Roman"/>
          <w:sz w:val="24"/>
          <w:szCs w:val="24"/>
        </w:rPr>
      </w:r>
      <w:r w:rsidR="000E2D44">
        <w:rPr>
          <w:rFonts w:ascii="Times New Roman" w:hAnsi="Times New Roman" w:cs="Times New Roman"/>
          <w:sz w:val="24"/>
          <w:szCs w:val="24"/>
        </w:rPr>
        <w:fldChar w:fldCharType="separate"/>
      </w:r>
      <w:r w:rsidR="000E2D44">
        <w:rPr>
          <w:rFonts w:ascii="Times New Roman" w:hAnsi="Times New Roman" w:cs="Times New Roman"/>
          <w:sz w:val="24"/>
          <w:szCs w:val="24"/>
        </w:rPr>
        <w:t>[3</w:t>
      </w:r>
      <w:r w:rsidR="000E2D44" w:rsidRPr="00D43AA4">
        <w:rPr>
          <w:rFonts w:ascii="Times New Roman" w:hAnsi="Times New Roman" w:cs="Times New Roman"/>
          <w:sz w:val="24"/>
          <w:szCs w:val="24"/>
        </w:rPr>
        <w:t>]</w:t>
      </w:r>
      <w:r w:rsidR="000E2D44">
        <w:rPr>
          <w:rFonts w:ascii="Times New Roman" w:hAnsi="Times New Roman" w:cs="Times New Roman"/>
          <w:sz w:val="24"/>
          <w:szCs w:val="24"/>
        </w:rPr>
        <w:fldChar w:fldCharType="end"/>
      </w:r>
      <w:r w:rsidR="000E2D44">
        <w:rPr>
          <w:rFonts w:ascii="Times New Roman" w:hAnsi="Times New Roman" w:cs="Times New Roman"/>
          <w:sz w:val="24"/>
          <w:szCs w:val="24"/>
        </w:rPr>
        <w:t xml:space="preserve"> showed that cold bends under internal pressure and closing mode bending loads can fail at the tension side after the formation of wrinkles at the compression side pipe wall. This is an unexpected mode of failure because of the large deformations at the compression side of the cold bend in the post-buckling phase. </w:t>
      </w:r>
    </w:p>
    <w:p w:rsidR="00247CB8" w:rsidRDefault="00247CB8" w:rsidP="000E2D44">
      <w:pPr>
        <w:spacing w:after="0" w:line="240" w:lineRule="auto"/>
        <w:jc w:val="both"/>
        <w:rPr>
          <w:rFonts w:ascii="Times New Roman" w:hAnsi="Times New Roman" w:cs="Times New Roman"/>
          <w:sz w:val="24"/>
          <w:szCs w:val="24"/>
        </w:rPr>
      </w:pPr>
    </w:p>
    <w:p w:rsidR="00247CB8" w:rsidRPr="00BD6546" w:rsidRDefault="00247CB8" w:rsidP="00247CB8">
      <w:pPr>
        <w:pStyle w:val="Caption"/>
        <w:keepNext/>
        <w:jc w:val="center"/>
        <w:rPr>
          <w:rFonts w:ascii="Times New Roman" w:hAnsi="Times New Roman" w:cs="Times New Roman"/>
          <w:color w:val="auto"/>
          <w:sz w:val="24"/>
          <w:szCs w:val="24"/>
        </w:rPr>
      </w:pPr>
      <w:r w:rsidRPr="00BD6546">
        <w:rPr>
          <w:rFonts w:ascii="Times New Roman" w:hAnsi="Times New Roman" w:cs="Times New Roman"/>
          <w:color w:val="auto"/>
          <w:sz w:val="24"/>
          <w:szCs w:val="24"/>
        </w:rPr>
        <w:t xml:space="preserve">Table </w:t>
      </w:r>
      <w:r w:rsidRPr="00BD6546">
        <w:rPr>
          <w:rFonts w:ascii="Times New Roman" w:hAnsi="Times New Roman" w:cs="Times New Roman"/>
          <w:color w:val="auto"/>
          <w:sz w:val="24"/>
          <w:szCs w:val="24"/>
        </w:rPr>
        <w:fldChar w:fldCharType="begin"/>
      </w:r>
      <w:r w:rsidRPr="00BD6546">
        <w:rPr>
          <w:rFonts w:ascii="Times New Roman" w:hAnsi="Times New Roman" w:cs="Times New Roman"/>
          <w:color w:val="auto"/>
          <w:sz w:val="24"/>
          <w:szCs w:val="24"/>
        </w:rPr>
        <w:instrText xml:space="preserve"> SEQ Table \* ARABIC </w:instrText>
      </w:r>
      <w:r w:rsidRPr="00BD6546">
        <w:rPr>
          <w:rFonts w:ascii="Times New Roman" w:hAnsi="Times New Roman" w:cs="Times New Roman"/>
          <w:color w:val="auto"/>
          <w:sz w:val="24"/>
          <w:szCs w:val="24"/>
        </w:rPr>
        <w:fldChar w:fldCharType="separate"/>
      </w:r>
      <w:r w:rsidRPr="00BD6546">
        <w:rPr>
          <w:rFonts w:ascii="Times New Roman" w:hAnsi="Times New Roman" w:cs="Times New Roman"/>
          <w:noProof/>
          <w:color w:val="auto"/>
          <w:sz w:val="24"/>
          <w:szCs w:val="24"/>
        </w:rPr>
        <w:t>3</w:t>
      </w:r>
      <w:r w:rsidRPr="00BD6546">
        <w:rPr>
          <w:rFonts w:ascii="Times New Roman" w:hAnsi="Times New Roman" w:cs="Times New Roman"/>
          <w:color w:val="auto"/>
          <w:sz w:val="24"/>
          <w:szCs w:val="24"/>
        </w:rPr>
        <w:fldChar w:fldCharType="end"/>
      </w:r>
      <w:r w:rsidRPr="00BD6546">
        <w:rPr>
          <w:rFonts w:ascii="Times New Roman" w:hAnsi="Times New Roman" w:cs="Times New Roman"/>
          <w:color w:val="auto"/>
          <w:sz w:val="24"/>
          <w:szCs w:val="24"/>
        </w:rPr>
        <w:t>: Geometry and Material Properties of the Cold Bend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5"/>
        <w:gridCol w:w="3611"/>
      </w:tblGrid>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Nominal diameter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762 mm</w:t>
            </w:r>
          </w:p>
        </w:tc>
      </w:tr>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Wall thickness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8.2 mm</w:t>
            </w:r>
          </w:p>
        </w:tc>
      </w:tr>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Grade</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X65</w:t>
            </w:r>
          </w:p>
        </w:tc>
      </w:tr>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Curvature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Bent 1 degree per diameter in length</w:t>
            </w:r>
          </w:p>
        </w:tc>
      </w:tr>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SMYS</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 xml:space="preserve">448 </w:t>
            </w:r>
            <w:proofErr w:type="spellStart"/>
            <w:r w:rsidRPr="00247CB8">
              <w:rPr>
                <w:rFonts w:ascii="Times New Roman" w:eastAsia="Times New Roman" w:hAnsi="Times New Roman" w:cs="Times New Roman"/>
                <w:sz w:val="24"/>
                <w:szCs w:val="24"/>
                <w:lang w:eastAsia="en-CA"/>
              </w:rPr>
              <w:t>MPa</w:t>
            </w:r>
            <w:proofErr w:type="spellEnd"/>
          </w:p>
        </w:tc>
      </w:tr>
      <w:tr w:rsidR="00247CB8" w:rsidRPr="00247CB8" w:rsidTr="00247CB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Internal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47CB8" w:rsidRPr="00247CB8" w:rsidRDefault="00247CB8" w:rsidP="00247CB8">
            <w:pPr>
              <w:spacing w:after="0" w:line="240" w:lineRule="auto"/>
              <w:rPr>
                <w:rFonts w:ascii="Times New Roman" w:eastAsia="Times New Roman" w:hAnsi="Times New Roman" w:cs="Times New Roman"/>
                <w:sz w:val="24"/>
                <w:szCs w:val="24"/>
                <w:lang w:eastAsia="en-CA"/>
              </w:rPr>
            </w:pPr>
            <w:r w:rsidRPr="00247CB8">
              <w:rPr>
                <w:rFonts w:ascii="Times New Roman" w:eastAsia="Times New Roman" w:hAnsi="Times New Roman" w:cs="Times New Roman"/>
                <w:sz w:val="24"/>
                <w:szCs w:val="24"/>
                <w:lang w:eastAsia="en-CA"/>
              </w:rPr>
              <w:t>80% SMYS hoop stress</w:t>
            </w:r>
          </w:p>
        </w:tc>
      </w:tr>
    </w:tbl>
    <w:p w:rsidR="00247CB8" w:rsidRDefault="00247CB8" w:rsidP="000E2D44">
      <w:pPr>
        <w:spacing w:after="0" w:line="240" w:lineRule="auto"/>
        <w:jc w:val="both"/>
        <w:rPr>
          <w:rFonts w:ascii="Times New Roman" w:hAnsi="Times New Roman" w:cs="Times New Roman"/>
          <w:b/>
          <w:sz w:val="24"/>
          <w:szCs w:val="24"/>
        </w:rPr>
      </w:pPr>
    </w:p>
    <w:p w:rsidR="00DD118B" w:rsidRDefault="00000B1A" w:rsidP="00DD118B">
      <w:pPr>
        <w:keepNext/>
        <w:spacing w:after="0" w:line="240" w:lineRule="auto"/>
        <w:jc w:val="center"/>
      </w:pPr>
      <w:r w:rsidRPr="00BD6546">
        <w:rPr>
          <w:rFonts w:ascii="Times New Roman" w:eastAsia="Times New Roman" w:hAnsi="Times New Roman" w:cs="Times New Roman"/>
          <w:noProof/>
          <w:kern w:val="14"/>
          <w:sz w:val="20"/>
          <w:szCs w:val="20"/>
          <w:lang w:eastAsia="en-CA"/>
        </w:rPr>
        <mc:AlternateContent>
          <mc:Choice Requires="wpg">
            <w:drawing>
              <wp:anchor distT="0" distB="0" distL="114300" distR="114300" simplePos="0" relativeHeight="251659264" behindDoc="0" locked="0" layoutInCell="1" allowOverlap="1" wp14:anchorId="318923F9" wp14:editId="7535E650">
                <wp:simplePos x="0" y="0"/>
                <wp:positionH relativeFrom="column">
                  <wp:posOffset>2661045</wp:posOffset>
                </wp:positionH>
                <wp:positionV relativeFrom="paragraph">
                  <wp:posOffset>758073</wp:posOffset>
                </wp:positionV>
                <wp:extent cx="714375" cy="571500"/>
                <wp:effectExtent l="0" t="0" r="0" b="0"/>
                <wp:wrapNone/>
                <wp:docPr id="648" name="Group 648"/>
                <wp:cNvGraphicFramePr/>
                <a:graphic xmlns:a="http://schemas.openxmlformats.org/drawingml/2006/main">
                  <a:graphicData uri="http://schemas.microsoft.com/office/word/2010/wordprocessingGroup">
                    <wpg:wgp>
                      <wpg:cNvGrpSpPr/>
                      <wpg:grpSpPr>
                        <a:xfrm>
                          <a:off x="0" y="0"/>
                          <a:ext cx="714375" cy="571500"/>
                          <a:chOff x="0" y="0"/>
                          <a:chExt cx="714375" cy="571818"/>
                        </a:xfrm>
                      </wpg:grpSpPr>
                      <wpg:grpSp>
                        <wpg:cNvPr id="647" name="Group 647"/>
                        <wpg:cNvGrpSpPr/>
                        <wpg:grpSpPr>
                          <a:xfrm>
                            <a:off x="123825" y="209550"/>
                            <a:ext cx="590550" cy="362268"/>
                            <a:chOff x="0" y="0"/>
                            <a:chExt cx="590550" cy="362268"/>
                          </a:xfrm>
                        </wpg:grpSpPr>
                        <wpg:grpSp>
                          <wpg:cNvPr id="6" name="Group 6"/>
                          <wpg:cNvGrpSpPr>
                            <a:grpSpLocks/>
                          </wpg:cNvGrpSpPr>
                          <wpg:grpSpPr>
                            <a:xfrm>
                              <a:off x="0" y="0"/>
                              <a:ext cx="271145" cy="252730"/>
                              <a:chOff x="0" y="0"/>
                              <a:chExt cx="271145" cy="252413"/>
                            </a:xfrm>
                          </wpg:grpSpPr>
                          <wps:wsp>
                            <wps:cNvPr id="4" name="Straight Arrow Connector 3"/>
                            <wps:cNvCnPr/>
                            <wps:spPr>
                              <a:xfrm>
                                <a:off x="0" y="252412"/>
                                <a:ext cx="271145" cy="0"/>
                              </a:xfrm>
                              <a:prstGeom prst="straightConnector1">
                                <a:avLst/>
                              </a:prstGeom>
                              <a:noFill/>
                              <a:ln w="9525" cap="flat" cmpd="sng" algn="ctr">
                                <a:solidFill>
                                  <a:sysClr val="windowText" lastClr="000000"/>
                                </a:solidFill>
                                <a:prstDash val="solid"/>
                                <a:tailEnd type="arrow"/>
                              </a:ln>
                              <a:effectLst/>
                            </wps:spPr>
                            <wps:bodyPr/>
                          </wps:wsp>
                          <wps:wsp>
                            <wps:cNvPr id="7" name="Straight Arrow Connector 4"/>
                            <wps:cNvCnPr/>
                            <wps:spPr>
                              <a:xfrm flipV="1">
                                <a:off x="0" y="0"/>
                                <a:ext cx="0" cy="252413"/>
                              </a:xfrm>
                              <a:prstGeom prst="straightConnector1">
                                <a:avLst/>
                              </a:prstGeom>
                              <a:noFill/>
                              <a:ln w="9525" cap="flat" cmpd="sng" algn="ctr">
                                <a:solidFill>
                                  <a:sysClr val="windowText" lastClr="000000"/>
                                </a:solidFill>
                                <a:prstDash val="solid"/>
                                <a:tailEnd type="arrow"/>
                              </a:ln>
                              <a:effectLst/>
                            </wps:spPr>
                            <wps:bodyPr/>
                          </wps:wsp>
                        </wpg:grpSp>
                        <wps:wsp>
                          <wps:cNvPr id="8" name="Text Box 7"/>
                          <wps:cNvSpPr txBox="1">
                            <a:spLocks/>
                          </wps:cNvSpPr>
                          <wps:spPr>
                            <a:xfrm>
                              <a:off x="209550" y="119063"/>
                              <a:ext cx="381000" cy="243205"/>
                            </a:xfrm>
                            <a:prstGeom prst="rect">
                              <a:avLst/>
                            </a:prstGeom>
                            <a:noFill/>
                            <a:ln w="6350">
                              <a:noFill/>
                            </a:ln>
                            <a:effectLst/>
                          </wps:spPr>
                          <wps:txbx>
                            <w:txbxContent>
                              <w:p w:rsidR="008F5B7F" w:rsidRPr="00CA3C50" w:rsidRDefault="008F5B7F" w:rsidP="00000B1A">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6" name="Text Box 8"/>
                        <wps:cNvSpPr txBox="1">
                          <a:spLocks/>
                        </wps:cNvSpPr>
                        <wps:spPr>
                          <a:xfrm>
                            <a:off x="0" y="0"/>
                            <a:ext cx="381000" cy="242570"/>
                          </a:xfrm>
                          <a:prstGeom prst="rect">
                            <a:avLst/>
                          </a:prstGeom>
                          <a:noFill/>
                          <a:ln w="6350">
                            <a:noFill/>
                          </a:ln>
                          <a:effectLst/>
                        </wps:spPr>
                        <wps:txbx>
                          <w:txbxContent>
                            <w:p w:rsidR="008F5B7F" w:rsidRPr="00CA3C50" w:rsidRDefault="008F5B7F" w:rsidP="00000B1A">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8" o:spid="_x0000_s1029" style="position:absolute;left:0;text-align:left;margin-left:209.55pt;margin-top:59.7pt;width:56.25pt;height:45pt;z-index:251659264" coordsize="714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">
                <v:group id="Group 647" o:spid="_x0000_s1030" style="position:absolute;left:1238;top:2095;width:5905;height:3623" coordsize="5905,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group id="Group 6" o:spid="_x0000_s1031" style="position:absolute;width:2711;height:2527" coordsize="271145,252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2" coordsize="21600,21600" o:spt="32" o:oned="t" path="m,l21600,21600e" filled="f">
                      <v:path arrowok="t" fillok="f" o:connecttype="none"/>
                      <o:lock v:ext="edit" shapetype="t"/>
                    </v:shapetype>
                    <v:shape id="Straight Arrow Connector 3" o:spid="_x0000_s1032" type="#_x0000_t32" style="position:absolute;top:252412;width:271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FucsMAAADaAAAADwAAAGRycy9kb3ducmV2LnhtbESPQWvCQBSE70L/w/IKvemmpYpE11CL&#10;ilAEm9b7I/tM0mbfht2NRn99VxB6HGbmG2ae9aYRJ3K+tqzgeZSAIC6srrlU8P21Hk5B+ICssbFM&#10;Ci7kIVs8DOaYanvmTzrloRQRwj5FBVUIbSqlLyoy6Ee2JY7e0TqDIUpXSu3wHOGmkS9JMpEGa44L&#10;Fbb0XlHxm3dGgV0eO30Y2+XU7Yp8tZc/l4/NVamnx/5tBiJQH/7D9/ZWK3iF25V4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BbnLDAAAA2gAAAA8AAAAAAAAAAAAA&#10;AAAAoQIAAGRycy9kb3ducmV2LnhtbFBLBQYAAAAABAAEAPkAAACRAwAAAAA=&#10;" strokecolor="windowText">
                      <v:stroke endarrow="open"/>
                    </v:shape>
                    <v:shape id="Straight Arrow Connector 4" o:spid="_x0000_s1033" type="#_x0000_t32" style="position:absolute;width:0;height:25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Qih8QAAADaAAAADwAAAGRycy9kb3ducmV2LnhtbESPT2sCMRTE70K/Q3iF3mq2FvyzGkUF&#10;oYdetEU9PjbP3aWblzWJcdtPb4SCx2FmfsPMFp1pRCTna8sK3voZCOLC6ppLBd9fm9cxCB+QNTaW&#10;ScEveVjMn3ozzLW98pbiLpQiQdjnqKAKoc2l9EVFBn3ftsTJO1lnMCTpSqkdXhPcNHKQZUNpsOa0&#10;UGFL64qKn93FKNj/vcfJqHDDeDhftufBMX6OV1Gpl+duOQURqAuP8H/7QysYwf1Ku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CKHxAAAANoAAAAPAAAAAAAAAAAA&#10;AAAAAKECAABkcnMvZG93bnJldi54bWxQSwUGAAAAAAQABAD5AAAAkgMAAAAA&#10;" strokecolor="windowText">
                      <v:stroke endarrow="open"/>
                    </v:shape>
                  </v:group>
                  <v:shape id="Text Box 7" o:spid="_x0000_s1034" type="#_x0000_t202" style="position:absolute;left:2095;top:1190;width:3810;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r6L8A&#10;AADaAAAADwAAAGRycy9kb3ducmV2LnhtbERPy4rCMBTdC/5DuII7TZ2FI9UoIg4MwjD4AHF3aa5N&#10;tbnpJFE7f28WgsvDec8Wra3FnXyoHCsYDTMQxIXTFZcKDvuvwQREiMgaa8ek4J8CLObdzgxz7R68&#10;pfsuliKFcMhRgYmxyaUMhSGLYega4sSdnbcYE/Sl1B4fKdzW8iPLxtJixanBYEMrQ8V1d7MKPicn&#10;bS5+0x6OP8s/89vIeo1SqX6vXU5BRGrjW/xyf2sFaWu6km6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ZqvovwAAANoAAAAPAAAAAAAAAAAAAAAAAJgCAABkcnMvZG93bnJl&#10;di54bWxQSwUGAAAAAAQABAD1AAAAhAMAAAAA&#10;" filled="f" stroked="f" strokeweight=".5pt">
                    <v:path arrowok="t"/>
                    <v:textbox>
                      <w:txbxContent>
                        <w:p w:rsidR="008F5B7F" w:rsidRPr="00CA3C50" w:rsidRDefault="008F5B7F" w:rsidP="00000B1A">
                          <w:proofErr w:type="gramStart"/>
                          <w:r>
                            <w:t>x</w:t>
                          </w:r>
                          <w:proofErr w:type="gramEnd"/>
                        </w:p>
                      </w:txbxContent>
                    </v:textbox>
                  </v:shape>
                </v:group>
                <v:shape id="Text Box 8" o:spid="_x0000_s1035" type="#_x0000_t202" style="position:absolute;width:381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2tcUA&#10;AADcAAAADwAAAGRycy9kb3ducmV2LnhtbESPQWsCMRSE70L/Q3iF3jTbUtZlNYqUFoogRSsUb4/N&#10;c7N287JNoq7/vhEEj8PMfMNM571txYl8aBwreB5lIIgrpxuuFWy/P4YFiBCRNbaOScGFAsxnD4Mp&#10;ltqdeU2nTaxFgnAoUYGJsSulDJUhi2HkOuLk7Z23GJP0tdQezwluW/mSZbm02HBaMNjRm6Hqd3O0&#10;CsbFTpuDX/bbn9Xiz3x1sn1HqdTTY7+YgIjUx3v41v7UCvLXHK5n0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ba1xQAAANwAAAAPAAAAAAAAAAAAAAAAAJgCAABkcnMv&#10;ZG93bnJldi54bWxQSwUGAAAAAAQABAD1AAAAigMAAAAA&#10;" filled="f" stroked="f" strokeweight=".5pt">
                  <v:path arrowok="t"/>
                  <v:textbox>
                    <w:txbxContent>
                      <w:p w:rsidR="008F5B7F" w:rsidRPr="00CA3C50" w:rsidRDefault="008F5B7F" w:rsidP="00000B1A">
                        <w:proofErr w:type="gramStart"/>
                        <w:r>
                          <w:t>y</w:t>
                        </w:r>
                        <w:proofErr w:type="gramEnd"/>
                      </w:p>
                    </w:txbxContent>
                  </v:textbox>
                </v:shape>
              </v:group>
            </w:pict>
          </mc:Fallback>
        </mc:AlternateContent>
      </w:r>
      <w:r w:rsidR="00DD118B" w:rsidRPr="00BD6546">
        <w:rPr>
          <w:rFonts w:ascii="Times New Roman" w:hAnsi="Times New Roman" w:cs="Times New Roman"/>
          <w:b/>
          <w:noProof/>
          <w:sz w:val="24"/>
          <w:szCs w:val="24"/>
          <w:lang w:eastAsia="en-CA"/>
        </w:rPr>
        <w:drawing>
          <wp:inline distT="0" distB="0" distL="0" distR="0" wp14:anchorId="2FD1899E" wp14:editId="1499444C">
            <wp:extent cx="48863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1.JPG"/>
                    <pic:cNvPicPr/>
                  </pic:nvPicPr>
                  <pic:blipFill>
                    <a:blip r:embed="rId10">
                      <a:extLst>
                        <a:ext uri="{28A0092B-C50C-407E-A947-70E740481C1C}">
                          <a14:useLocalDpi xmlns:a14="http://schemas.microsoft.com/office/drawing/2010/main" val="0"/>
                        </a:ext>
                      </a:extLst>
                    </a:blip>
                    <a:stretch>
                      <a:fillRect/>
                    </a:stretch>
                  </pic:blipFill>
                  <pic:spPr>
                    <a:xfrm>
                      <a:off x="0" y="0"/>
                      <a:ext cx="4886325" cy="1533525"/>
                    </a:xfrm>
                    <a:prstGeom prst="rect">
                      <a:avLst/>
                    </a:prstGeom>
                  </pic:spPr>
                </pic:pic>
              </a:graphicData>
            </a:graphic>
          </wp:inline>
        </w:drawing>
      </w:r>
    </w:p>
    <w:p w:rsidR="00957561" w:rsidRPr="00BD6546" w:rsidRDefault="00DD118B" w:rsidP="00DD118B">
      <w:pPr>
        <w:pStyle w:val="Caption"/>
        <w:jc w:val="center"/>
        <w:rPr>
          <w:rFonts w:ascii="Times New Roman" w:hAnsi="Times New Roman" w:cs="Times New Roman"/>
          <w:b w:val="0"/>
          <w:color w:val="auto"/>
          <w:sz w:val="24"/>
          <w:szCs w:val="24"/>
        </w:rPr>
      </w:pPr>
      <w:bookmarkStart w:id="18" w:name="_Ref388270299"/>
      <w:r w:rsidRPr="00BD6546">
        <w:rPr>
          <w:rFonts w:ascii="Times New Roman" w:hAnsi="Times New Roman" w:cs="Times New Roman"/>
          <w:color w:val="auto"/>
          <w:sz w:val="24"/>
          <w:szCs w:val="24"/>
        </w:rPr>
        <w:t xml:space="preserve">Figure </w:t>
      </w:r>
      <w:r w:rsidRPr="00BD6546">
        <w:rPr>
          <w:rFonts w:ascii="Times New Roman" w:hAnsi="Times New Roman" w:cs="Times New Roman"/>
          <w:color w:val="auto"/>
          <w:sz w:val="24"/>
          <w:szCs w:val="24"/>
        </w:rPr>
        <w:fldChar w:fldCharType="begin"/>
      </w:r>
      <w:r w:rsidRPr="00BD6546">
        <w:rPr>
          <w:rFonts w:ascii="Times New Roman" w:hAnsi="Times New Roman" w:cs="Times New Roman"/>
          <w:color w:val="auto"/>
          <w:sz w:val="24"/>
          <w:szCs w:val="24"/>
        </w:rPr>
        <w:instrText xml:space="preserve"> SEQ Figure \* ARABIC </w:instrText>
      </w:r>
      <w:r w:rsidRPr="00BD6546">
        <w:rPr>
          <w:rFonts w:ascii="Times New Roman" w:hAnsi="Times New Roman" w:cs="Times New Roman"/>
          <w:color w:val="auto"/>
          <w:sz w:val="24"/>
          <w:szCs w:val="24"/>
        </w:rPr>
        <w:fldChar w:fldCharType="separate"/>
      </w:r>
      <w:r w:rsidR="00070742" w:rsidRPr="00BD6546">
        <w:rPr>
          <w:rFonts w:ascii="Times New Roman" w:hAnsi="Times New Roman" w:cs="Times New Roman"/>
          <w:noProof/>
          <w:color w:val="auto"/>
          <w:sz w:val="24"/>
          <w:szCs w:val="24"/>
        </w:rPr>
        <w:t>4</w:t>
      </w:r>
      <w:r w:rsidRPr="00BD6546">
        <w:rPr>
          <w:rFonts w:ascii="Times New Roman" w:hAnsi="Times New Roman" w:cs="Times New Roman"/>
          <w:color w:val="auto"/>
          <w:sz w:val="24"/>
          <w:szCs w:val="24"/>
        </w:rPr>
        <w:fldChar w:fldCharType="end"/>
      </w:r>
      <w:bookmarkEnd w:id="18"/>
      <w:r w:rsidRPr="00BD6546">
        <w:rPr>
          <w:rFonts w:ascii="Times New Roman" w:hAnsi="Times New Roman" w:cs="Times New Roman"/>
          <w:color w:val="auto"/>
          <w:sz w:val="24"/>
          <w:szCs w:val="24"/>
        </w:rPr>
        <w:t>: Experimental setup of the cold bend</w:t>
      </w:r>
    </w:p>
    <w:p w:rsidR="000325B9" w:rsidRPr="00980533" w:rsidRDefault="000325B9" w:rsidP="000325B9">
      <w:pPr>
        <w:spacing w:after="0" w:line="240" w:lineRule="auto"/>
        <w:jc w:val="both"/>
        <w:rPr>
          <w:rFonts w:ascii="Times New Roman" w:hAnsi="Times New Roman" w:cs="Times New Roman"/>
          <w:b/>
          <w:sz w:val="24"/>
          <w:szCs w:val="24"/>
        </w:rPr>
      </w:pPr>
      <w:r w:rsidRPr="000325B9">
        <w:rPr>
          <w:rFonts w:ascii="Times New Roman" w:hAnsi="Times New Roman" w:cs="Times New Roman"/>
          <w:b/>
          <w:sz w:val="24"/>
          <w:szCs w:val="24"/>
        </w:rPr>
        <w:t>Specific aim 2.1:</w:t>
      </w:r>
      <w:r>
        <w:rPr>
          <w:rFonts w:ascii="Times New Roman" w:hAnsi="Times New Roman" w:cs="Times New Roman"/>
          <w:sz w:val="24"/>
          <w:szCs w:val="24"/>
        </w:rPr>
        <w:t xml:space="preserve"> </w:t>
      </w:r>
      <w:r w:rsidRPr="00980533">
        <w:rPr>
          <w:rFonts w:ascii="Times New Roman" w:hAnsi="Times New Roman" w:cs="Times New Roman"/>
          <w:b/>
          <w:sz w:val="24"/>
          <w:szCs w:val="24"/>
        </w:rPr>
        <w:t>Numerical modelling of Sen et al experiments.</w:t>
      </w:r>
    </w:p>
    <w:p w:rsidR="000325B9" w:rsidRDefault="000325B9" w:rsidP="000325B9">
      <w:pPr>
        <w:jc w:val="both"/>
        <w:rPr>
          <w:rFonts w:ascii="Times New Roman" w:hAnsi="Times New Roman" w:cs="Times New Roman"/>
          <w:sz w:val="24"/>
          <w:szCs w:val="24"/>
        </w:rPr>
      </w:pPr>
      <w:r>
        <w:rPr>
          <w:rFonts w:ascii="Times New Roman" w:hAnsi="Times New Roman" w:cs="Times New Roman"/>
          <w:sz w:val="24"/>
          <w:szCs w:val="24"/>
        </w:rPr>
        <w:t>In the scope of this research project, the load case and pipe geometry combination which lead to the tension side fracture of a cold bend in the experimental studies of Sen et al is simulated using finite element analysis. The objective of this simulation is to verify the outcome of the experimental studies of Sen et al and to obtain a better understanding of the conditions which lead to the tension side fracture of a cold ben</w:t>
      </w:r>
      <w:r w:rsidR="00D10C28">
        <w:rPr>
          <w:rFonts w:ascii="Times New Roman" w:hAnsi="Times New Roman" w:cs="Times New Roman"/>
          <w:sz w:val="24"/>
          <w:szCs w:val="24"/>
        </w:rPr>
        <w:t>t</w:t>
      </w:r>
      <w:r>
        <w:rPr>
          <w:rFonts w:ascii="Times New Roman" w:hAnsi="Times New Roman" w:cs="Times New Roman"/>
          <w:sz w:val="24"/>
          <w:szCs w:val="24"/>
        </w:rPr>
        <w:t xml:space="preserve"> pipe. Furthermore the numerical analysis of the strain distribution at the tension side of a cold bend for different load cases enables us to define failure criteria for the tension side failure mode of a cold bend pipe. </w:t>
      </w:r>
    </w:p>
    <w:p w:rsidR="00D10C28" w:rsidRDefault="00D10C28" w:rsidP="006746CC">
      <w:pPr>
        <w:ind w:firstLine="357"/>
        <w:jc w:val="both"/>
        <w:rPr>
          <w:rFonts w:ascii="Times New Roman" w:eastAsia="Times New Roman" w:hAnsi="Times New Roman" w:cs="Times New Roman"/>
          <w:kern w:val="14"/>
          <w:sz w:val="24"/>
          <w:szCs w:val="24"/>
        </w:rPr>
      </w:pPr>
      <w:r>
        <w:rPr>
          <w:rFonts w:ascii="Times New Roman" w:hAnsi="Times New Roman" w:cs="Times New Roman"/>
          <w:sz w:val="24"/>
          <w:szCs w:val="24"/>
        </w:rPr>
        <w:t xml:space="preserve">The finite element simulations are carried out for all steel grades (X60, X65, X80) tested in the experimental study of </w:t>
      </w:r>
      <w:proofErr w:type="gramStart"/>
      <w:r>
        <w:rPr>
          <w:rFonts w:ascii="Times New Roman" w:hAnsi="Times New Roman" w:cs="Times New Roman"/>
          <w:sz w:val="24"/>
          <w:szCs w:val="24"/>
        </w:rPr>
        <w:t>Sen</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senThesis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00FB43CE">
        <w:rPr>
          <w:rFonts w:ascii="Times New Roman" w:hAnsi="Times New Roman" w:cs="Times New Roman"/>
          <w:sz w:val="24"/>
          <w:szCs w:val="24"/>
        </w:rPr>
        <w:t xml:space="preserve"> In order to investigate the effect of the internal pressure level on the structural behaviour, a parametric study of the internal pressure is carried </w:t>
      </w:r>
      <w:proofErr w:type="spellStart"/>
      <w:r w:rsidR="00FB43CE">
        <w:rPr>
          <w:rFonts w:ascii="Times New Roman" w:hAnsi="Times New Roman" w:cs="Times New Roman"/>
          <w:sz w:val="24"/>
          <w:szCs w:val="24"/>
        </w:rPr>
        <w:t>our</w:t>
      </w:r>
      <w:proofErr w:type="spellEnd"/>
      <w:r w:rsidR="00FB43CE">
        <w:rPr>
          <w:rFonts w:ascii="Times New Roman" w:hAnsi="Times New Roman" w:cs="Times New Roman"/>
          <w:sz w:val="24"/>
          <w:szCs w:val="24"/>
        </w:rPr>
        <w:t xml:space="preserve"> for internal pressure values ranging between </w:t>
      </w:r>
      <w:r w:rsidR="00FB43CE" w:rsidRPr="006746CC">
        <w:rPr>
          <w:rFonts w:ascii="Times New Roman" w:hAnsi="Times New Roman" w:cs="Times New Roman"/>
          <w:sz w:val="24"/>
          <w:szCs w:val="24"/>
        </w:rPr>
        <w:t xml:space="preserve">1.93 </w:t>
      </w:r>
      <w:proofErr w:type="spellStart"/>
      <w:r w:rsidR="00FB43CE" w:rsidRPr="006746CC">
        <w:rPr>
          <w:rFonts w:ascii="Times New Roman" w:hAnsi="Times New Roman" w:cs="Times New Roman"/>
          <w:sz w:val="24"/>
          <w:szCs w:val="24"/>
        </w:rPr>
        <w:t>MPa</w:t>
      </w:r>
      <w:proofErr w:type="spellEnd"/>
      <w:r w:rsidR="00FB43CE" w:rsidRPr="006746CC">
        <w:rPr>
          <w:rFonts w:ascii="Times New Roman" w:hAnsi="Times New Roman" w:cs="Times New Roman"/>
          <w:sz w:val="24"/>
          <w:szCs w:val="24"/>
        </w:rPr>
        <w:t xml:space="preserve"> and 7.72 </w:t>
      </w:r>
      <w:proofErr w:type="spellStart"/>
      <w:r w:rsidR="00FB43CE" w:rsidRPr="006746CC">
        <w:rPr>
          <w:rFonts w:ascii="Times New Roman" w:hAnsi="Times New Roman" w:cs="Times New Roman"/>
          <w:sz w:val="24"/>
          <w:szCs w:val="24"/>
        </w:rPr>
        <w:t>MPa</w:t>
      </w:r>
      <w:proofErr w:type="spellEnd"/>
      <w:r w:rsidR="00FB43CE">
        <w:rPr>
          <w:rFonts w:ascii="Times New Roman" w:hAnsi="Times New Roman" w:cs="Times New Roman"/>
          <w:sz w:val="24"/>
          <w:szCs w:val="24"/>
        </w:rPr>
        <w:t xml:space="preserve"> which cause 20% SMYS and 80% SMYS hoop stress respectively.</w:t>
      </w:r>
      <w:r>
        <w:rPr>
          <w:rFonts w:ascii="Times New Roman" w:hAnsi="Times New Roman" w:cs="Times New Roman"/>
          <w:sz w:val="24"/>
          <w:szCs w:val="24"/>
        </w:rPr>
        <w:t xml:space="preserve"> In these simulations</w:t>
      </w:r>
      <w:r w:rsidR="0036506E">
        <w:rPr>
          <w:rFonts w:ascii="Times New Roman" w:hAnsi="Times New Roman" w:cs="Times New Roman"/>
          <w:sz w:val="24"/>
          <w:szCs w:val="24"/>
        </w:rPr>
        <w:t xml:space="preserve"> </w:t>
      </w:r>
      <w:r w:rsidR="0036506E" w:rsidRPr="0036506E">
        <w:rPr>
          <w:rFonts w:ascii="Times New Roman" w:hAnsi="Times New Roman" w:cs="Times New Roman"/>
          <w:sz w:val="24"/>
          <w:szCs w:val="24"/>
        </w:rPr>
        <w:t xml:space="preserve">the pipe geometry is meshed using 4-node general purpose shell elements with reduced integration (S4R). A non-linear isotropic hardening </w:t>
      </w:r>
      <w:r w:rsidR="0036506E" w:rsidRPr="0036506E">
        <w:rPr>
          <w:rFonts w:ascii="Times New Roman" w:hAnsi="Times New Roman" w:cs="Times New Roman"/>
          <w:sz w:val="24"/>
          <w:szCs w:val="24"/>
        </w:rPr>
        <w:lastRenderedPageBreak/>
        <w:t>material behaviour is adopted in order to model the plastic material response.</w:t>
      </w:r>
      <w:r w:rsidR="0036506E" w:rsidRPr="00AC4CF0">
        <w:t xml:space="preserve"> </w:t>
      </w:r>
      <w:r>
        <w:rPr>
          <w:rFonts w:ascii="Times New Roman" w:hAnsi="Times New Roman" w:cs="Times New Roman"/>
          <w:sz w:val="24"/>
          <w:szCs w:val="24"/>
        </w:rPr>
        <w:t xml:space="preserve"> </w:t>
      </w:r>
      <w:r w:rsidR="00DD118B" w:rsidRPr="00000B1A">
        <w:rPr>
          <w:rFonts w:ascii="Times New Roman" w:hAnsi="Times New Roman" w:cs="Times New Roman"/>
          <w:sz w:val="24"/>
          <w:szCs w:val="24"/>
        </w:rPr>
        <w:t>In this model, the relationship between the yield stress and the plastic strain is assumed to be non-linear between the initial yield stress and the ultimate strength. 237 mm long sections of the pipe next to the end plates are assigned a greater element thickness (16 mm) than the rest of the model (8.2 mm) in order to model the effect of the reinforcing collars (</w:t>
      </w:r>
      <w:r w:rsidR="00000B1A">
        <w:rPr>
          <w:rFonts w:ascii="Times New Roman" w:hAnsi="Times New Roman" w:cs="Times New Roman"/>
          <w:sz w:val="24"/>
          <w:szCs w:val="24"/>
        </w:rPr>
        <w:fldChar w:fldCharType="begin"/>
      </w:r>
      <w:r w:rsidR="00000B1A">
        <w:rPr>
          <w:rFonts w:ascii="Times New Roman" w:hAnsi="Times New Roman" w:cs="Times New Roman"/>
          <w:sz w:val="24"/>
          <w:szCs w:val="24"/>
        </w:rPr>
        <w:instrText xml:space="preserve"> REF _Ref388270299 \h </w:instrText>
      </w:r>
      <w:r w:rsidR="006746CC">
        <w:rPr>
          <w:rFonts w:ascii="Times New Roman" w:hAnsi="Times New Roman" w:cs="Times New Roman"/>
          <w:sz w:val="24"/>
          <w:szCs w:val="24"/>
        </w:rPr>
        <w:instrText xml:space="preserve"> \* MERGEFORMAT </w:instrText>
      </w:r>
      <w:r w:rsidR="00000B1A">
        <w:rPr>
          <w:rFonts w:ascii="Times New Roman" w:hAnsi="Times New Roman" w:cs="Times New Roman"/>
          <w:sz w:val="24"/>
          <w:szCs w:val="24"/>
        </w:rPr>
      </w:r>
      <w:r w:rsidR="00000B1A">
        <w:rPr>
          <w:rFonts w:ascii="Times New Roman" w:hAnsi="Times New Roman" w:cs="Times New Roman"/>
          <w:sz w:val="24"/>
          <w:szCs w:val="24"/>
        </w:rPr>
        <w:fldChar w:fldCharType="separate"/>
      </w:r>
      <w:r w:rsidR="00000B1A" w:rsidRPr="00DD118B">
        <w:rPr>
          <w:rFonts w:ascii="Times New Roman" w:hAnsi="Times New Roman" w:cs="Times New Roman"/>
          <w:sz w:val="24"/>
          <w:szCs w:val="24"/>
        </w:rPr>
        <w:t xml:space="preserve">Figure </w:t>
      </w:r>
      <w:r w:rsidR="00000B1A" w:rsidRPr="00DD118B">
        <w:rPr>
          <w:rFonts w:ascii="Times New Roman" w:hAnsi="Times New Roman" w:cs="Times New Roman"/>
          <w:noProof/>
          <w:sz w:val="24"/>
          <w:szCs w:val="24"/>
        </w:rPr>
        <w:t>1</w:t>
      </w:r>
      <w:r w:rsidR="00000B1A">
        <w:rPr>
          <w:rFonts w:ascii="Times New Roman" w:hAnsi="Times New Roman" w:cs="Times New Roman"/>
          <w:sz w:val="24"/>
          <w:szCs w:val="24"/>
        </w:rPr>
        <w:fldChar w:fldCharType="end"/>
      </w:r>
      <w:r w:rsidR="00DD118B" w:rsidRPr="00000B1A">
        <w:rPr>
          <w:rFonts w:ascii="Times New Roman" w:hAnsi="Times New Roman" w:cs="Times New Roman"/>
          <w:sz w:val="24"/>
          <w:szCs w:val="24"/>
        </w:rPr>
        <w:t>) and to prevent an inappropriate buckling of the model due to the pipe - end plate interaction.</w:t>
      </w:r>
      <w:r w:rsidR="00E07020">
        <w:rPr>
          <w:rFonts w:ascii="Times New Roman" w:hAnsi="Times New Roman" w:cs="Times New Roman"/>
          <w:sz w:val="24"/>
          <w:szCs w:val="24"/>
        </w:rPr>
        <w:t xml:space="preserve"> </w:t>
      </w:r>
      <w:r w:rsidR="00E07020" w:rsidRPr="00E07020">
        <w:rPr>
          <w:rFonts w:ascii="Times New Roman" w:eastAsia="Times New Roman" w:hAnsi="Times New Roman" w:cs="Times New Roman"/>
          <w:kern w:val="14"/>
          <w:sz w:val="24"/>
          <w:szCs w:val="24"/>
        </w:rPr>
        <w:t>The moment arm</w:t>
      </w:r>
      <w:r w:rsidR="00E07020" w:rsidRPr="00E07020">
        <w:rPr>
          <w:rFonts w:ascii="Times New Roman" w:eastAsia="Times New Roman" w:hAnsi="Times New Roman" w:cs="Times New Roman"/>
          <w:kern w:val="14"/>
          <w:sz w:val="20"/>
          <w:szCs w:val="20"/>
        </w:rPr>
        <w:t xml:space="preserve"> (</w:t>
      </w:r>
      <w:r w:rsidR="00E07020">
        <w:rPr>
          <w:rFonts w:ascii="Times New Roman" w:eastAsia="Times New Roman" w:hAnsi="Times New Roman" w:cs="Times New Roman"/>
          <w:kern w:val="14"/>
          <w:sz w:val="20"/>
          <w:szCs w:val="20"/>
        </w:rPr>
        <w:fldChar w:fldCharType="begin"/>
      </w:r>
      <w:r w:rsidR="00E07020">
        <w:rPr>
          <w:rFonts w:ascii="Times New Roman" w:eastAsia="Times New Roman" w:hAnsi="Times New Roman" w:cs="Times New Roman"/>
          <w:kern w:val="14"/>
          <w:sz w:val="20"/>
          <w:szCs w:val="20"/>
        </w:rPr>
        <w:instrText xml:space="preserve"> REF _Ref388270299 \h </w:instrText>
      </w:r>
      <w:r w:rsidR="006746CC">
        <w:rPr>
          <w:rFonts w:ascii="Times New Roman" w:eastAsia="Times New Roman" w:hAnsi="Times New Roman" w:cs="Times New Roman"/>
          <w:kern w:val="14"/>
          <w:sz w:val="20"/>
          <w:szCs w:val="20"/>
        </w:rPr>
        <w:instrText xml:space="preserve"> \* MERGEFORMAT </w:instrText>
      </w:r>
      <w:r w:rsidR="00E07020">
        <w:rPr>
          <w:rFonts w:ascii="Times New Roman" w:eastAsia="Times New Roman" w:hAnsi="Times New Roman" w:cs="Times New Roman"/>
          <w:kern w:val="14"/>
          <w:sz w:val="20"/>
          <w:szCs w:val="20"/>
        </w:rPr>
      </w:r>
      <w:r w:rsidR="00E07020">
        <w:rPr>
          <w:rFonts w:ascii="Times New Roman" w:eastAsia="Times New Roman" w:hAnsi="Times New Roman" w:cs="Times New Roman"/>
          <w:kern w:val="14"/>
          <w:sz w:val="20"/>
          <w:szCs w:val="20"/>
        </w:rPr>
        <w:fldChar w:fldCharType="separate"/>
      </w:r>
      <w:r w:rsidR="00E07020" w:rsidRPr="00DD118B">
        <w:rPr>
          <w:rFonts w:ascii="Times New Roman" w:hAnsi="Times New Roman" w:cs="Times New Roman"/>
          <w:sz w:val="24"/>
          <w:szCs w:val="24"/>
        </w:rPr>
        <w:t xml:space="preserve">Figure </w:t>
      </w:r>
      <w:r w:rsidR="00E07020" w:rsidRPr="00DD118B">
        <w:rPr>
          <w:rFonts w:ascii="Times New Roman" w:hAnsi="Times New Roman" w:cs="Times New Roman"/>
          <w:noProof/>
          <w:sz w:val="24"/>
          <w:szCs w:val="24"/>
        </w:rPr>
        <w:t>1</w:t>
      </w:r>
      <w:r w:rsidR="00E07020">
        <w:rPr>
          <w:rFonts w:ascii="Times New Roman" w:eastAsia="Times New Roman" w:hAnsi="Times New Roman" w:cs="Times New Roman"/>
          <w:kern w:val="14"/>
          <w:sz w:val="20"/>
          <w:szCs w:val="20"/>
        </w:rPr>
        <w:fldChar w:fldCharType="end"/>
      </w:r>
      <w:r w:rsidR="00E07020" w:rsidRPr="00E07020">
        <w:rPr>
          <w:rFonts w:ascii="Times New Roman" w:eastAsia="Times New Roman" w:hAnsi="Times New Roman" w:cs="Times New Roman"/>
          <w:kern w:val="14"/>
          <w:sz w:val="20"/>
          <w:szCs w:val="20"/>
        </w:rPr>
        <w:t xml:space="preserve">) </w:t>
      </w:r>
      <w:r w:rsidR="00E07020" w:rsidRPr="00E07020">
        <w:rPr>
          <w:rFonts w:ascii="Times New Roman" w:eastAsia="Times New Roman" w:hAnsi="Times New Roman" w:cs="Times New Roman"/>
          <w:kern w:val="14"/>
          <w:sz w:val="24"/>
          <w:szCs w:val="24"/>
        </w:rPr>
        <w:t>is modeled using rigid beam and multi point constraints. The nodes on the left pipe edge (</w:t>
      </w:r>
      <w:r w:rsidR="00E07020">
        <w:rPr>
          <w:rFonts w:ascii="Times New Roman" w:eastAsia="Times New Roman" w:hAnsi="Times New Roman" w:cs="Times New Roman"/>
          <w:kern w:val="14"/>
          <w:sz w:val="24"/>
          <w:szCs w:val="24"/>
        </w:rPr>
        <w:fldChar w:fldCharType="begin"/>
      </w:r>
      <w:r w:rsidR="00E07020">
        <w:rPr>
          <w:rFonts w:ascii="Times New Roman" w:eastAsia="Times New Roman" w:hAnsi="Times New Roman" w:cs="Times New Roman"/>
          <w:kern w:val="14"/>
          <w:sz w:val="24"/>
          <w:szCs w:val="24"/>
        </w:rPr>
        <w:instrText xml:space="preserve"> REF _Ref388270858 \h </w:instrText>
      </w:r>
      <w:r w:rsidR="006746CC">
        <w:rPr>
          <w:rFonts w:ascii="Times New Roman" w:eastAsia="Times New Roman" w:hAnsi="Times New Roman" w:cs="Times New Roman"/>
          <w:kern w:val="14"/>
          <w:sz w:val="24"/>
          <w:szCs w:val="24"/>
        </w:rPr>
        <w:instrText xml:space="preserve"> \* MERGEFORMAT </w:instrText>
      </w:r>
      <w:r w:rsidR="00E07020">
        <w:rPr>
          <w:rFonts w:ascii="Times New Roman" w:eastAsia="Times New Roman" w:hAnsi="Times New Roman" w:cs="Times New Roman"/>
          <w:kern w:val="14"/>
          <w:sz w:val="24"/>
          <w:szCs w:val="24"/>
        </w:rPr>
      </w:r>
      <w:r w:rsidR="00E07020">
        <w:rPr>
          <w:rFonts w:ascii="Times New Roman" w:eastAsia="Times New Roman" w:hAnsi="Times New Roman" w:cs="Times New Roman"/>
          <w:kern w:val="14"/>
          <w:sz w:val="24"/>
          <w:szCs w:val="24"/>
        </w:rPr>
        <w:fldChar w:fldCharType="separate"/>
      </w:r>
      <w:r w:rsidR="00E07020" w:rsidRPr="00E07020">
        <w:rPr>
          <w:rFonts w:ascii="Times New Roman" w:hAnsi="Times New Roman" w:cs="Times New Roman"/>
          <w:sz w:val="24"/>
          <w:szCs w:val="24"/>
        </w:rPr>
        <w:t xml:space="preserve">Figure </w:t>
      </w:r>
      <w:r w:rsidR="00E07020" w:rsidRPr="00E07020">
        <w:rPr>
          <w:rFonts w:ascii="Times New Roman" w:hAnsi="Times New Roman" w:cs="Times New Roman"/>
          <w:noProof/>
          <w:sz w:val="24"/>
          <w:szCs w:val="24"/>
        </w:rPr>
        <w:t>2</w:t>
      </w:r>
      <w:r w:rsidR="00E07020">
        <w:rPr>
          <w:rFonts w:ascii="Times New Roman" w:eastAsia="Times New Roman" w:hAnsi="Times New Roman" w:cs="Times New Roman"/>
          <w:kern w:val="14"/>
          <w:sz w:val="24"/>
          <w:szCs w:val="24"/>
        </w:rPr>
        <w:fldChar w:fldCharType="end"/>
      </w:r>
      <w:r w:rsidR="00E07020" w:rsidRPr="00E07020">
        <w:rPr>
          <w:rFonts w:ascii="Times New Roman" w:eastAsia="Times New Roman" w:hAnsi="Times New Roman" w:cs="Times New Roman"/>
          <w:kern w:val="14"/>
          <w:sz w:val="24"/>
          <w:szCs w:val="24"/>
        </w:rPr>
        <w:t>,</w:t>
      </w:r>
      <w:r w:rsidR="00E07020">
        <w:rPr>
          <w:rFonts w:ascii="Times New Roman" w:eastAsia="Times New Roman" w:hAnsi="Times New Roman" w:cs="Times New Roman"/>
          <w:kern w:val="14"/>
          <w:sz w:val="24"/>
          <w:szCs w:val="24"/>
        </w:rPr>
        <w:t xml:space="preserve"> </w:t>
      </w:r>
      <w:r w:rsidR="00E07020">
        <w:rPr>
          <w:rFonts w:ascii="Times New Roman" w:eastAsia="Times New Roman" w:hAnsi="Times New Roman" w:cs="Times New Roman"/>
          <w:kern w:val="14"/>
          <w:sz w:val="24"/>
          <w:szCs w:val="24"/>
        </w:rPr>
        <w:fldChar w:fldCharType="begin"/>
      </w:r>
      <w:r w:rsidR="00E07020">
        <w:rPr>
          <w:rFonts w:ascii="Times New Roman" w:eastAsia="Times New Roman" w:hAnsi="Times New Roman" w:cs="Times New Roman"/>
          <w:kern w:val="14"/>
          <w:sz w:val="24"/>
          <w:szCs w:val="24"/>
        </w:rPr>
        <w:instrText xml:space="preserve"> REF _Ref388270868 \h </w:instrText>
      </w:r>
      <w:r w:rsidR="006746CC">
        <w:rPr>
          <w:rFonts w:ascii="Times New Roman" w:eastAsia="Times New Roman" w:hAnsi="Times New Roman" w:cs="Times New Roman"/>
          <w:kern w:val="14"/>
          <w:sz w:val="24"/>
          <w:szCs w:val="24"/>
        </w:rPr>
        <w:instrText xml:space="preserve"> \* MERGEFORMAT </w:instrText>
      </w:r>
      <w:r w:rsidR="00E07020">
        <w:rPr>
          <w:rFonts w:ascii="Times New Roman" w:eastAsia="Times New Roman" w:hAnsi="Times New Roman" w:cs="Times New Roman"/>
          <w:kern w:val="14"/>
          <w:sz w:val="24"/>
          <w:szCs w:val="24"/>
        </w:rPr>
      </w:r>
      <w:r w:rsidR="00E07020">
        <w:rPr>
          <w:rFonts w:ascii="Times New Roman" w:eastAsia="Times New Roman" w:hAnsi="Times New Roman" w:cs="Times New Roman"/>
          <w:kern w:val="14"/>
          <w:sz w:val="24"/>
          <w:szCs w:val="24"/>
        </w:rPr>
        <w:fldChar w:fldCharType="separate"/>
      </w:r>
      <w:r w:rsidR="00E07020" w:rsidRPr="00E07020">
        <w:rPr>
          <w:rFonts w:ascii="Times New Roman" w:hAnsi="Times New Roman" w:cs="Times New Roman"/>
          <w:sz w:val="24"/>
          <w:szCs w:val="24"/>
        </w:rPr>
        <w:t xml:space="preserve">Figure </w:t>
      </w:r>
      <w:r w:rsidR="00E07020" w:rsidRPr="00E07020">
        <w:rPr>
          <w:rFonts w:ascii="Times New Roman" w:hAnsi="Times New Roman" w:cs="Times New Roman"/>
          <w:noProof/>
          <w:sz w:val="24"/>
          <w:szCs w:val="24"/>
        </w:rPr>
        <w:t>3</w:t>
      </w:r>
      <w:r w:rsidR="00E07020">
        <w:rPr>
          <w:rFonts w:ascii="Times New Roman" w:eastAsia="Times New Roman" w:hAnsi="Times New Roman" w:cs="Times New Roman"/>
          <w:kern w:val="14"/>
          <w:sz w:val="24"/>
          <w:szCs w:val="24"/>
        </w:rPr>
        <w:fldChar w:fldCharType="end"/>
      </w:r>
      <w:r w:rsidR="00E07020" w:rsidRPr="00E07020">
        <w:rPr>
          <w:rFonts w:ascii="Times New Roman" w:eastAsia="Times New Roman" w:hAnsi="Times New Roman" w:cs="Times New Roman"/>
          <w:kern w:val="14"/>
          <w:sz w:val="24"/>
          <w:szCs w:val="24"/>
        </w:rPr>
        <w:t xml:space="preserve">) are connected to a reference point at the centroid of the cross section of the pipe edge using multi-point constraints. This reference point, on the other hand, is connected to another reference point 600 mm below in y-direction with rigid beam constraints. </w:t>
      </w:r>
      <w:r w:rsidR="0054077F">
        <w:rPr>
          <w:rFonts w:ascii="Times New Roman" w:eastAsia="Times New Roman" w:hAnsi="Times New Roman" w:cs="Times New Roman"/>
          <w:kern w:val="14"/>
          <w:sz w:val="24"/>
          <w:szCs w:val="24"/>
        </w:rPr>
        <w:t xml:space="preserve">In the setup of </w:t>
      </w:r>
      <w:r w:rsidR="0054077F">
        <w:rPr>
          <w:rFonts w:ascii="Times New Roman" w:eastAsia="Times New Roman" w:hAnsi="Times New Roman" w:cs="Times New Roman"/>
          <w:kern w:val="14"/>
          <w:sz w:val="24"/>
          <w:szCs w:val="24"/>
        </w:rPr>
        <w:fldChar w:fldCharType="begin"/>
      </w:r>
      <w:r w:rsidR="0054077F">
        <w:rPr>
          <w:rFonts w:ascii="Times New Roman" w:eastAsia="Times New Roman" w:hAnsi="Times New Roman" w:cs="Times New Roman"/>
          <w:kern w:val="14"/>
          <w:sz w:val="24"/>
          <w:szCs w:val="24"/>
        </w:rPr>
        <w:instrText xml:space="preserve"> REF _Ref388270299 \h </w:instrText>
      </w:r>
      <w:r w:rsidR="0054077F">
        <w:rPr>
          <w:rFonts w:ascii="Times New Roman" w:eastAsia="Times New Roman" w:hAnsi="Times New Roman" w:cs="Times New Roman"/>
          <w:kern w:val="14"/>
          <w:sz w:val="24"/>
          <w:szCs w:val="24"/>
        </w:rPr>
      </w:r>
      <w:r w:rsidR="0054077F">
        <w:rPr>
          <w:rFonts w:ascii="Times New Roman" w:eastAsia="Times New Roman" w:hAnsi="Times New Roman" w:cs="Times New Roman"/>
          <w:kern w:val="14"/>
          <w:sz w:val="24"/>
          <w:szCs w:val="24"/>
        </w:rPr>
        <w:fldChar w:fldCharType="separate"/>
      </w:r>
      <w:r w:rsidR="0054077F" w:rsidRPr="00DD118B">
        <w:rPr>
          <w:rFonts w:ascii="Times New Roman" w:hAnsi="Times New Roman" w:cs="Times New Roman"/>
          <w:sz w:val="24"/>
          <w:szCs w:val="24"/>
        </w:rPr>
        <w:t xml:space="preserve">Figure </w:t>
      </w:r>
      <w:r w:rsidR="0054077F">
        <w:rPr>
          <w:rFonts w:ascii="Times New Roman" w:hAnsi="Times New Roman" w:cs="Times New Roman"/>
          <w:noProof/>
          <w:sz w:val="24"/>
          <w:szCs w:val="24"/>
        </w:rPr>
        <w:t>1</w:t>
      </w:r>
      <w:r w:rsidR="0054077F">
        <w:rPr>
          <w:rFonts w:ascii="Times New Roman" w:eastAsia="Times New Roman" w:hAnsi="Times New Roman" w:cs="Times New Roman"/>
          <w:kern w:val="14"/>
          <w:sz w:val="24"/>
          <w:szCs w:val="24"/>
        </w:rPr>
        <w:fldChar w:fldCharType="end"/>
      </w:r>
      <w:r w:rsidR="0054077F">
        <w:rPr>
          <w:rFonts w:ascii="Times New Roman" w:eastAsia="Times New Roman" w:hAnsi="Times New Roman" w:cs="Times New Roman"/>
          <w:kern w:val="14"/>
          <w:sz w:val="24"/>
          <w:szCs w:val="24"/>
        </w:rPr>
        <w:t xml:space="preserve">, the jack on the right hand side applies the displacement. This jack is connected to the moment arm with a pin-yoke assembly which is denoted as “hinge” in </w:t>
      </w:r>
      <w:r w:rsidR="0054077F">
        <w:rPr>
          <w:rFonts w:ascii="Times New Roman" w:eastAsia="Times New Roman" w:hAnsi="Times New Roman" w:cs="Times New Roman"/>
          <w:kern w:val="14"/>
          <w:sz w:val="24"/>
          <w:szCs w:val="24"/>
        </w:rPr>
        <w:fldChar w:fldCharType="begin"/>
      </w:r>
      <w:r w:rsidR="0054077F">
        <w:rPr>
          <w:rFonts w:ascii="Times New Roman" w:eastAsia="Times New Roman" w:hAnsi="Times New Roman" w:cs="Times New Roman"/>
          <w:kern w:val="14"/>
          <w:sz w:val="24"/>
          <w:szCs w:val="24"/>
        </w:rPr>
        <w:instrText xml:space="preserve"> REF _Ref388270299 \h </w:instrText>
      </w:r>
      <w:r w:rsidR="0054077F">
        <w:rPr>
          <w:rFonts w:ascii="Times New Roman" w:eastAsia="Times New Roman" w:hAnsi="Times New Roman" w:cs="Times New Roman"/>
          <w:kern w:val="14"/>
          <w:sz w:val="24"/>
          <w:szCs w:val="24"/>
        </w:rPr>
      </w:r>
      <w:r w:rsidR="0054077F">
        <w:rPr>
          <w:rFonts w:ascii="Times New Roman" w:eastAsia="Times New Roman" w:hAnsi="Times New Roman" w:cs="Times New Roman"/>
          <w:kern w:val="14"/>
          <w:sz w:val="24"/>
          <w:szCs w:val="24"/>
        </w:rPr>
        <w:fldChar w:fldCharType="separate"/>
      </w:r>
      <w:r w:rsidR="0054077F" w:rsidRPr="00DD118B">
        <w:rPr>
          <w:rFonts w:ascii="Times New Roman" w:hAnsi="Times New Roman" w:cs="Times New Roman"/>
          <w:sz w:val="24"/>
          <w:szCs w:val="24"/>
        </w:rPr>
        <w:t xml:space="preserve">Figure </w:t>
      </w:r>
      <w:r w:rsidR="0054077F">
        <w:rPr>
          <w:rFonts w:ascii="Times New Roman" w:hAnsi="Times New Roman" w:cs="Times New Roman"/>
          <w:noProof/>
          <w:sz w:val="24"/>
          <w:szCs w:val="24"/>
        </w:rPr>
        <w:t>1</w:t>
      </w:r>
      <w:r w:rsidR="0054077F">
        <w:rPr>
          <w:rFonts w:ascii="Times New Roman" w:eastAsia="Times New Roman" w:hAnsi="Times New Roman" w:cs="Times New Roman"/>
          <w:kern w:val="14"/>
          <w:sz w:val="24"/>
          <w:szCs w:val="24"/>
        </w:rPr>
        <w:fldChar w:fldCharType="end"/>
      </w:r>
      <w:r w:rsidR="0054077F">
        <w:rPr>
          <w:rFonts w:ascii="Times New Roman" w:eastAsia="Times New Roman" w:hAnsi="Times New Roman" w:cs="Times New Roman"/>
          <w:kern w:val="14"/>
          <w:sz w:val="24"/>
          <w:szCs w:val="24"/>
        </w:rPr>
        <w:t>. In the rest of this text this right hand side hinge is referred to as the “loading pin”. In the finite element model, the</w:t>
      </w:r>
      <w:r w:rsidR="00E07020" w:rsidRPr="00E07020">
        <w:rPr>
          <w:rFonts w:ascii="Times New Roman" w:eastAsia="Times New Roman" w:hAnsi="Times New Roman" w:cs="Times New Roman"/>
          <w:kern w:val="14"/>
          <w:sz w:val="24"/>
          <w:szCs w:val="24"/>
        </w:rPr>
        <w:t xml:space="preserve"> reference point located 600 mm below the pipe axis represents the</w:t>
      </w:r>
      <w:r w:rsidR="0054077F">
        <w:rPr>
          <w:rFonts w:ascii="Times New Roman" w:eastAsia="Times New Roman" w:hAnsi="Times New Roman" w:cs="Times New Roman"/>
          <w:kern w:val="14"/>
          <w:sz w:val="24"/>
          <w:szCs w:val="24"/>
        </w:rPr>
        <w:t xml:space="preserve"> </w:t>
      </w:r>
      <w:r w:rsidR="00E07020" w:rsidRPr="00E07020">
        <w:rPr>
          <w:rFonts w:ascii="Times New Roman" w:eastAsia="Times New Roman" w:hAnsi="Times New Roman" w:cs="Times New Roman"/>
          <w:kern w:val="14"/>
          <w:sz w:val="24"/>
          <w:szCs w:val="24"/>
        </w:rPr>
        <w:t>loading pin.</w:t>
      </w:r>
      <w:r w:rsidR="00E07020">
        <w:rPr>
          <w:rFonts w:ascii="Times New Roman" w:eastAsia="Times New Roman" w:hAnsi="Times New Roman" w:cs="Times New Roman"/>
          <w:kern w:val="14"/>
          <w:sz w:val="24"/>
          <w:szCs w:val="24"/>
        </w:rPr>
        <w:t xml:space="preserve"> </w:t>
      </w:r>
    </w:p>
    <w:p w:rsidR="00E07020" w:rsidRDefault="00E07020" w:rsidP="006746CC">
      <w:pPr>
        <w:keepNext/>
        <w:ind w:firstLine="357"/>
        <w:jc w:val="center"/>
      </w:pPr>
      <w:r w:rsidRPr="00BD6546">
        <w:rPr>
          <w:b/>
          <w:noProof/>
          <w:lang w:eastAsia="en-CA"/>
        </w:rPr>
        <w:drawing>
          <wp:inline distT="0" distB="0" distL="0" distR="0" wp14:anchorId="56DDDF8A" wp14:editId="18D5995C">
            <wp:extent cx="3257550" cy="1560830"/>
            <wp:effectExtent l="0" t="0" r="0" b="1270"/>
            <wp:docPr id="14" name="Picture 14" descr="Plastic Equivalent strain_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stic Equivalent strain_N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560830"/>
                    </a:xfrm>
                    <a:prstGeom prst="rect">
                      <a:avLst/>
                    </a:prstGeom>
                    <a:noFill/>
                    <a:ln>
                      <a:noFill/>
                    </a:ln>
                  </pic:spPr>
                </pic:pic>
              </a:graphicData>
            </a:graphic>
          </wp:inline>
        </w:drawing>
      </w:r>
    </w:p>
    <w:p w:rsidR="00E07020" w:rsidRPr="00BD6546" w:rsidRDefault="00E07020" w:rsidP="00E07020">
      <w:pPr>
        <w:pStyle w:val="Caption"/>
        <w:jc w:val="center"/>
        <w:rPr>
          <w:rFonts w:ascii="Times New Roman" w:eastAsia="Times New Roman" w:hAnsi="Times New Roman" w:cs="Times New Roman"/>
          <w:color w:val="auto"/>
          <w:kern w:val="14"/>
          <w:sz w:val="24"/>
          <w:szCs w:val="24"/>
        </w:rPr>
      </w:pPr>
      <w:bookmarkStart w:id="19" w:name="_Ref388270858"/>
      <w:r w:rsidRPr="00BD6546">
        <w:rPr>
          <w:rFonts w:ascii="Times New Roman" w:hAnsi="Times New Roman" w:cs="Times New Roman"/>
          <w:color w:val="auto"/>
          <w:sz w:val="24"/>
          <w:szCs w:val="24"/>
        </w:rPr>
        <w:t xml:space="preserve">Figure </w:t>
      </w:r>
      <w:r w:rsidRPr="00BD6546">
        <w:rPr>
          <w:rFonts w:ascii="Times New Roman" w:hAnsi="Times New Roman" w:cs="Times New Roman"/>
          <w:color w:val="auto"/>
          <w:sz w:val="24"/>
          <w:szCs w:val="24"/>
        </w:rPr>
        <w:fldChar w:fldCharType="begin"/>
      </w:r>
      <w:r w:rsidRPr="00BD6546">
        <w:rPr>
          <w:rFonts w:ascii="Times New Roman" w:hAnsi="Times New Roman" w:cs="Times New Roman"/>
          <w:color w:val="auto"/>
          <w:sz w:val="24"/>
          <w:szCs w:val="24"/>
        </w:rPr>
        <w:instrText xml:space="preserve"> SEQ Figure \* ARABIC </w:instrText>
      </w:r>
      <w:r w:rsidRPr="00BD6546">
        <w:rPr>
          <w:rFonts w:ascii="Times New Roman" w:hAnsi="Times New Roman" w:cs="Times New Roman"/>
          <w:color w:val="auto"/>
          <w:sz w:val="24"/>
          <w:szCs w:val="24"/>
        </w:rPr>
        <w:fldChar w:fldCharType="separate"/>
      </w:r>
      <w:r w:rsidR="00070742" w:rsidRPr="00BD6546">
        <w:rPr>
          <w:rFonts w:ascii="Times New Roman" w:hAnsi="Times New Roman" w:cs="Times New Roman"/>
          <w:noProof/>
          <w:color w:val="auto"/>
          <w:sz w:val="24"/>
          <w:szCs w:val="24"/>
        </w:rPr>
        <w:t>5</w:t>
      </w:r>
      <w:r w:rsidRPr="00BD6546">
        <w:rPr>
          <w:rFonts w:ascii="Times New Roman" w:hAnsi="Times New Roman" w:cs="Times New Roman"/>
          <w:color w:val="auto"/>
          <w:sz w:val="24"/>
          <w:szCs w:val="24"/>
        </w:rPr>
        <w:fldChar w:fldCharType="end"/>
      </w:r>
      <w:bookmarkEnd w:id="19"/>
      <w:r w:rsidRPr="00BD6546">
        <w:rPr>
          <w:rFonts w:ascii="Times New Roman" w:hAnsi="Times New Roman" w:cs="Times New Roman"/>
          <w:color w:val="auto"/>
          <w:sz w:val="24"/>
          <w:szCs w:val="24"/>
        </w:rPr>
        <w:t>: Plastic strain distribution under bending load without internal pressure</w:t>
      </w:r>
    </w:p>
    <w:p w:rsidR="00E07020" w:rsidRDefault="00E07020" w:rsidP="00E07020">
      <w:pPr>
        <w:keepNext/>
        <w:ind w:firstLine="357"/>
        <w:jc w:val="center"/>
      </w:pPr>
      <w:r w:rsidRPr="00AC4CF0">
        <w:rPr>
          <w:noProof/>
          <w:lang w:eastAsia="en-CA"/>
        </w:rPr>
        <w:drawing>
          <wp:inline distT="0" distB="0" distL="0" distR="0" wp14:anchorId="55692B4C" wp14:editId="3EAEEA63">
            <wp:extent cx="3257550" cy="1983740"/>
            <wp:effectExtent l="0" t="0" r="0" b="0"/>
            <wp:docPr id="5" name="Picture 5" descr="PEE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Q_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983740"/>
                    </a:xfrm>
                    <a:prstGeom prst="rect">
                      <a:avLst/>
                    </a:prstGeom>
                    <a:noFill/>
                    <a:ln>
                      <a:noFill/>
                    </a:ln>
                  </pic:spPr>
                </pic:pic>
              </a:graphicData>
            </a:graphic>
          </wp:inline>
        </w:drawing>
      </w:r>
    </w:p>
    <w:p w:rsidR="00E07020" w:rsidRPr="00BD6546" w:rsidRDefault="00E07020" w:rsidP="00E07020">
      <w:pPr>
        <w:pStyle w:val="Caption"/>
        <w:jc w:val="center"/>
        <w:rPr>
          <w:rFonts w:ascii="Times New Roman" w:hAnsi="Times New Roman" w:cs="Times New Roman"/>
          <w:color w:val="auto"/>
          <w:sz w:val="24"/>
          <w:szCs w:val="24"/>
        </w:rPr>
      </w:pPr>
      <w:bookmarkStart w:id="20" w:name="_Ref388270868"/>
      <w:r w:rsidRPr="00BD6546">
        <w:rPr>
          <w:rFonts w:ascii="Times New Roman" w:hAnsi="Times New Roman" w:cs="Times New Roman"/>
          <w:color w:val="auto"/>
          <w:sz w:val="24"/>
          <w:szCs w:val="24"/>
        </w:rPr>
        <w:t xml:space="preserve">Figure </w:t>
      </w:r>
      <w:r w:rsidRPr="00BD6546">
        <w:rPr>
          <w:rFonts w:ascii="Times New Roman" w:hAnsi="Times New Roman" w:cs="Times New Roman"/>
          <w:color w:val="auto"/>
          <w:sz w:val="24"/>
          <w:szCs w:val="24"/>
        </w:rPr>
        <w:fldChar w:fldCharType="begin"/>
      </w:r>
      <w:r w:rsidRPr="00BD6546">
        <w:rPr>
          <w:rFonts w:ascii="Times New Roman" w:hAnsi="Times New Roman" w:cs="Times New Roman"/>
          <w:color w:val="auto"/>
          <w:sz w:val="24"/>
          <w:szCs w:val="24"/>
        </w:rPr>
        <w:instrText xml:space="preserve"> SEQ Figure \* ARABIC </w:instrText>
      </w:r>
      <w:r w:rsidRPr="00BD6546">
        <w:rPr>
          <w:rFonts w:ascii="Times New Roman" w:hAnsi="Times New Roman" w:cs="Times New Roman"/>
          <w:color w:val="auto"/>
          <w:sz w:val="24"/>
          <w:szCs w:val="24"/>
        </w:rPr>
        <w:fldChar w:fldCharType="separate"/>
      </w:r>
      <w:r w:rsidR="00070742" w:rsidRPr="00BD6546">
        <w:rPr>
          <w:rFonts w:ascii="Times New Roman" w:hAnsi="Times New Roman" w:cs="Times New Roman"/>
          <w:noProof/>
          <w:color w:val="auto"/>
          <w:sz w:val="24"/>
          <w:szCs w:val="24"/>
        </w:rPr>
        <w:t>6</w:t>
      </w:r>
      <w:r w:rsidRPr="00BD6546">
        <w:rPr>
          <w:rFonts w:ascii="Times New Roman" w:hAnsi="Times New Roman" w:cs="Times New Roman"/>
          <w:color w:val="auto"/>
          <w:sz w:val="24"/>
          <w:szCs w:val="24"/>
        </w:rPr>
        <w:fldChar w:fldCharType="end"/>
      </w:r>
      <w:bookmarkEnd w:id="20"/>
      <w:r w:rsidRPr="00BD6546">
        <w:rPr>
          <w:rFonts w:ascii="Times New Roman" w:hAnsi="Times New Roman" w:cs="Times New Roman"/>
          <w:color w:val="auto"/>
          <w:sz w:val="24"/>
          <w:szCs w:val="24"/>
        </w:rPr>
        <w:t>: Plastic strain distribution under bending load and internal pressure</w:t>
      </w:r>
    </w:p>
    <w:p w:rsidR="006746CC" w:rsidRPr="005D2220" w:rsidRDefault="005D2220" w:rsidP="005D2220">
      <w:pPr>
        <w:ind w:firstLine="357"/>
        <w:jc w:val="both"/>
        <w:rPr>
          <w:rFonts w:ascii="Times New Roman" w:eastAsia="Times New Roman" w:hAnsi="Times New Roman" w:cs="Times New Roman"/>
          <w:kern w:val="14"/>
          <w:sz w:val="24"/>
          <w:szCs w:val="24"/>
        </w:rPr>
      </w:pPr>
      <w:r w:rsidRPr="00E07020">
        <w:rPr>
          <w:rFonts w:ascii="Times New Roman" w:eastAsia="Times New Roman" w:hAnsi="Times New Roman" w:cs="Times New Roman"/>
          <w:kern w:val="14"/>
          <w:sz w:val="24"/>
          <w:szCs w:val="24"/>
        </w:rPr>
        <w:t>In order to increase the computational efficiency of the model, symmetry conditions are introduced. For this purpose symmetry planes parallel to x-y and y-z planes are introduced and one quarter of the entire cold bend pipe is simulated.</w:t>
      </w:r>
      <w:r>
        <w:rPr>
          <w:rFonts w:ascii="Times New Roman" w:eastAsia="Times New Roman" w:hAnsi="Times New Roman" w:cs="Times New Roman"/>
          <w:kern w:val="14"/>
          <w:sz w:val="24"/>
          <w:szCs w:val="24"/>
        </w:rPr>
        <w:t xml:space="preserve"> </w:t>
      </w:r>
      <w:r w:rsidR="006746CC" w:rsidRPr="006746CC">
        <w:rPr>
          <w:rFonts w:ascii="Times New Roman" w:hAnsi="Times New Roman" w:cs="Times New Roman"/>
          <w:sz w:val="24"/>
          <w:szCs w:val="24"/>
        </w:rPr>
        <w:t xml:space="preserve">As the first step of the simulations, internal pressure is applied on the inner surfaces of the pipe wall. In the parametric studies of the effect </w:t>
      </w:r>
      <w:r w:rsidR="006746CC" w:rsidRPr="006746CC">
        <w:rPr>
          <w:rFonts w:ascii="Times New Roman" w:hAnsi="Times New Roman" w:cs="Times New Roman"/>
          <w:sz w:val="24"/>
          <w:szCs w:val="24"/>
        </w:rPr>
        <w:lastRenderedPageBreak/>
        <w:t xml:space="preserve">of internal pressure, the pressure value is varied between 1.93 </w:t>
      </w:r>
      <w:proofErr w:type="spellStart"/>
      <w:r w:rsidR="006746CC" w:rsidRPr="006746CC">
        <w:rPr>
          <w:rFonts w:ascii="Times New Roman" w:hAnsi="Times New Roman" w:cs="Times New Roman"/>
          <w:sz w:val="24"/>
          <w:szCs w:val="24"/>
        </w:rPr>
        <w:t>MPa</w:t>
      </w:r>
      <w:proofErr w:type="spellEnd"/>
      <w:r w:rsidR="006746CC" w:rsidRPr="006746CC">
        <w:rPr>
          <w:rFonts w:ascii="Times New Roman" w:hAnsi="Times New Roman" w:cs="Times New Roman"/>
          <w:sz w:val="24"/>
          <w:szCs w:val="24"/>
        </w:rPr>
        <w:t xml:space="preserve"> and 7.72 </w:t>
      </w:r>
      <w:proofErr w:type="spellStart"/>
      <w:r w:rsidR="006746CC" w:rsidRPr="006746CC">
        <w:rPr>
          <w:rFonts w:ascii="Times New Roman" w:hAnsi="Times New Roman" w:cs="Times New Roman"/>
          <w:sz w:val="24"/>
          <w:szCs w:val="24"/>
        </w:rPr>
        <w:t>MPa</w:t>
      </w:r>
      <w:proofErr w:type="spellEnd"/>
      <w:r w:rsidR="006746CC" w:rsidRPr="006746CC">
        <w:rPr>
          <w:rFonts w:ascii="Times New Roman" w:hAnsi="Times New Roman" w:cs="Times New Roman"/>
          <w:sz w:val="24"/>
          <w:szCs w:val="24"/>
        </w:rPr>
        <w:t xml:space="preserve"> which correspond to 20% SMYS and 80% SMYS hoop stress respectively. In the next step of the simulations a displacement load of 298.99 mm is applied to the loading pin in x-direction causing the closing mode bending stresses and increasing the initial curvature of the cold bend.   </w:t>
      </w:r>
    </w:p>
    <w:p w:rsidR="000325B9" w:rsidRDefault="000325B9" w:rsidP="000325B9">
      <w:pPr>
        <w:spacing w:after="0" w:line="240" w:lineRule="auto"/>
        <w:jc w:val="both"/>
        <w:rPr>
          <w:ins w:id="21" w:author="Celal" w:date="2014-05-18T20:27:00Z"/>
          <w:rFonts w:ascii="Times New Roman" w:hAnsi="Times New Roman" w:cs="Times New Roman"/>
          <w:sz w:val="24"/>
          <w:szCs w:val="24"/>
        </w:rPr>
      </w:pPr>
      <w:r w:rsidRPr="000325B9">
        <w:rPr>
          <w:rFonts w:ascii="Times New Roman" w:hAnsi="Times New Roman" w:cs="Times New Roman"/>
          <w:b/>
          <w:sz w:val="24"/>
          <w:szCs w:val="24"/>
        </w:rPr>
        <w:t>Specific aim 2.2:</w:t>
      </w:r>
      <w:r w:rsidRPr="00105BCD">
        <w:rPr>
          <w:rFonts w:ascii="Times New Roman" w:hAnsi="Times New Roman" w:cs="Times New Roman"/>
          <w:i/>
          <w:sz w:val="24"/>
          <w:szCs w:val="24"/>
        </w:rPr>
        <w:t xml:space="preserve"> </w:t>
      </w:r>
      <w:r w:rsidRPr="00980533">
        <w:rPr>
          <w:rFonts w:ascii="Times New Roman" w:hAnsi="Times New Roman" w:cs="Times New Roman"/>
          <w:b/>
          <w:sz w:val="24"/>
          <w:szCs w:val="24"/>
        </w:rPr>
        <w:t>Developing a generalized model to predict the tensile failure of cold ben</w:t>
      </w:r>
      <w:r w:rsidR="004662BF">
        <w:rPr>
          <w:rFonts w:ascii="Times New Roman" w:hAnsi="Times New Roman" w:cs="Times New Roman"/>
          <w:b/>
          <w:sz w:val="24"/>
          <w:szCs w:val="24"/>
        </w:rPr>
        <w:t>t</w:t>
      </w:r>
      <w:r w:rsidRPr="00980533">
        <w:rPr>
          <w:rFonts w:ascii="Times New Roman" w:hAnsi="Times New Roman" w:cs="Times New Roman"/>
          <w:b/>
          <w:sz w:val="24"/>
          <w:szCs w:val="24"/>
        </w:rPr>
        <w:t xml:space="preserve"> pipes</w:t>
      </w:r>
    </w:p>
    <w:p w:rsidR="00105BCD" w:rsidRDefault="00105BCD" w:rsidP="000325B9">
      <w:pPr>
        <w:spacing w:after="0" w:line="240" w:lineRule="auto"/>
        <w:jc w:val="both"/>
        <w:rPr>
          <w:ins w:id="22" w:author="Celal" w:date="2014-05-18T20:24:00Z"/>
          <w:rFonts w:ascii="Times New Roman" w:hAnsi="Times New Roman" w:cs="Times New Roman"/>
          <w:sz w:val="24"/>
          <w:szCs w:val="24"/>
        </w:rPr>
      </w:pPr>
      <w:commentRangeStart w:id="23"/>
      <w:ins w:id="24" w:author="Celal" w:date="2014-05-18T20:27:00Z">
        <w:r>
          <w:rPr>
            <w:rFonts w:ascii="Times New Roman" w:hAnsi="Times New Roman" w:cs="Times New Roman"/>
            <w:sz w:val="24"/>
            <w:szCs w:val="24"/>
          </w:rPr>
          <w:t>The finite element simulations showed that the failure of a cold bent pipe at the tension side is limited to load cases with internal pressure.</w:t>
        </w:r>
      </w:ins>
      <w:ins w:id="25" w:author="Celal" w:date="2014-05-18T20:29:00Z">
        <w:r>
          <w:rPr>
            <w:rFonts w:ascii="Times New Roman" w:hAnsi="Times New Roman" w:cs="Times New Roman"/>
            <w:sz w:val="24"/>
            <w:szCs w:val="24"/>
          </w:rPr>
          <w:t xml:space="preserve"> Furthermore the amount of internal pressure is </w:t>
        </w:r>
      </w:ins>
      <w:ins w:id="26" w:author="Celal" w:date="2014-05-18T20:30:00Z">
        <w:r>
          <w:rPr>
            <w:rFonts w:ascii="Times New Roman" w:hAnsi="Times New Roman" w:cs="Times New Roman"/>
            <w:sz w:val="24"/>
            <w:szCs w:val="24"/>
          </w:rPr>
          <w:t xml:space="preserve">a </w:t>
        </w:r>
      </w:ins>
      <w:ins w:id="27" w:author="Celal" w:date="2014-05-18T20:29:00Z">
        <w:r>
          <w:rPr>
            <w:rFonts w:ascii="Times New Roman" w:hAnsi="Times New Roman" w:cs="Times New Roman"/>
            <w:sz w:val="24"/>
            <w:szCs w:val="24"/>
          </w:rPr>
          <w:t>decisive</w:t>
        </w:r>
      </w:ins>
      <w:ins w:id="28" w:author="Celal" w:date="2014-05-18T20:30:00Z">
        <w:r>
          <w:rPr>
            <w:rFonts w:ascii="Times New Roman" w:hAnsi="Times New Roman" w:cs="Times New Roman"/>
            <w:sz w:val="24"/>
            <w:szCs w:val="24"/>
          </w:rPr>
          <w:t xml:space="preserve"> factor for the failure mode.</w:t>
        </w:r>
      </w:ins>
      <w:ins w:id="29" w:author="Celal" w:date="2014-05-18T20:29:00Z">
        <w:r>
          <w:rPr>
            <w:rFonts w:ascii="Times New Roman" w:hAnsi="Times New Roman" w:cs="Times New Roman"/>
            <w:sz w:val="24"/>
            <w:szCs w:val="24"/>
          </w:rPr>
          <w:t xml:space="preserve"> </w:t>
        </w:r>
      </w:ins>
      <w:ins w:id="30" w:author="Celal" w:date="2014-05-19T13:18:00Z">
        <w:r w:rsidR="004662BF">
          <w:rPr>
            <w:rFonts w:ascii="Times New Roman" w:hAnsi="Times New Roman" w:cs="Times New Roman"/>
            <w:sz w:val="24"/>
            <w:szCs w:val="24"/>
          </w:rPr>
          <w:t>In order to define a failure criterion</w:t>
        </w:r>
      </w:ins>
      <w:ins w:id="31" w:author="Celal" w:date="2014-05-19T13:19:00Z">
        <w:r w:rsidR="004662BF">
          <w:rPr>
            <w:rFonts w:ascii="Times New Roman" w:hAnsi="Times New Roman" w:cs="Times New Roman"/>
            <w:sz w:val="24"/>
            <w:szCs w:val="24"/>
          </w:rPr>
          <w:t>,</w:t>
        </w:r>
      </w:ins>
      <w:ins w:id="32" w:author="Celal" w:date="2014-05-19T13:18:00Z">
        <w:r w:rsidR="004662BF">
          <w:rPr>
            <w:rFonts w:ascii="Times New Roman" w:hAnsi="Times New Roman" w:cs="Times New Roman"/>
            <w:sz w:val="24"/>
            <w:szCs w:val="24"/>
          </w:rPr>
          <w:t xml:space="preserve"> </w:t>
        </w:r>
      </w:ins>
      <w:ins w:id="33" w:author="Celal" w:date="2014-05-19T13:19:00Z">
        <w:r w:rsidR="004662BF">
          <w:rPr>
            <w:rFonts w:ascii="Times New Roman" w:hAnsi="Times New Roman" w:cs="Times New Roman"/>
            <w:sz w:val="24"/>
            <w:szCs w:val="24"/>
          </w:rPr>
          <w:t xml:space="preserve">the variation of the equivalent plastic strain with respect to applied curvature is </w:t>
        </w:r>
      </w:ins>
      <w:ins w:id="34" w:author="Celal" w:date="2014-05-19T13:20:00Z">
        <w:r w:rsidR="004662BF">
          <w:rPr>
            <w:rFonts w:ascii="Times New Roman" w:hAnsi="Times New Roman" w:cs="Times New Roman"/>
            <w:sz w:val="24"/>
            <w:szCs w:val="24"/>
          </w:rPr>
          <w:t>plotted</w:t>
        </w:r>
      </w:ins>
      <w:ins w:id="35" w:author="Celal" w:date="2014-05-19T13:19:00Z">
        <w:r w:rsidR="004662BF">
          <w:rPr>
            <w:rFonts w:ascii="Times New Roman" w:hAnsi="Times New Roman" w:cs="Times New Roman"/>
            <w:sz w:val="24"/>
            <w:szCs w:val="24"/>
          </w:rPr>
          <w:t xml:space="preserve"> for different levels of internal pressure.</w:t>
        </w:r>
      </w:ins>
      <w:ins w:id="36" w:author="Celal" w:date="2014-05-19T13:20:00Z">
        <w:r w:rsidR="004662BF">
          <w:rPr>
            <w:rFonts w:ascii="Times New Roman" w:hAnsi="Times New Roman" w:cs="Times New Roman"/>
            <w:sz w:val="24"/>
            <w:szCs w:val="24"/>
          </w:rPr>
          <w:t xml:space="preserve"> These plots have revealed that</w:t>
        </w:r>
      </w:ins>
      <w:ins w:id="37" w:author="Celal" w:date="2014-05-19T13:22:00Z">
        <w:r w:rsidR="004662BF">
          <w:rPr>
            <w:rFonts w:ascii="Times New Roman" w:hAnsi="Times New Roman" w:cs="Times New Roman"/>
            <w:sz w:val="24"/>
            <w:szCs w:val="24"/>
          </w:rPr>
          <w:t xml:space="preserve"> starting from a certain level of inte</w:t>
        </w:r>
      </w:ins>
      <w:ins w:id="38" w:author="Celal" w:date="2014-05-19T13:23:00Z">
        <w:r w:rsidR="004662BF">
          <w:rPr>
            <w:rFonts w:ascii="Times New Roman" w:hAnsi="Times New Roman" w:cs="Times New Roman"/>
            <w:sz w:val="24"/>
            <w:szCs w:val="24"/>
          </w:rPr>
          <w:t>r</w:t>
        </w:r>
      </w:ins>
      <w:ins w:id="39" w:author="Celal" w:date="2014-05-19T13:22:00Z">
        <w:r w:rsidR="004662BF">
          <w:rPr>
            <w:rFonts w:ascii="Times New Roman" w:hAnsi="Times New Roman" w:cs="Times New Roman"/>
            <w:sz w:val="24"/>
            <w:szCs w:val="24"/>
          </w:rPr>
          <w:t>nal p</w:t>
        </w:r>
      </w:ins>
      <w:ins w:id="40" w:author="Celal" w:date="2014-05-19T13:23:00Z">
        <w:r w:rsidR="004662BF">
          <w:rPr>
            <w:rFonts w:ascii="Times New Roman" w:hAnsi="Times New Roman" w:cs="Times New Roman"/>
            <w:sz w:val="24"/>
            <w:szCs w:val="24"/>
          </w:rPr>
          <w:t xml:space="preserve">ressure, the equivalent plastic strain at the compression side stays below </w:t>
        </w:r>
        <w:commentRangeStart w:id="41"/>
        <w:r w:rsidR="004662BF">
          <w:rPr>
            <w:rFonts w:ascii="Times New Roman" w:hAnsi="Times New Roman" w:cs="Times New Roman"/>
            <w:sz w:val="24"/>
            <w:szCs w:val="24"/>
          </w:rPr>
          <w:t>40</w:t>
        </w:r>
      </w:ins>
      <w:commentRangeEnd w:id="41"/>
      <w:r w:rsidR="00890844">
        <w:rPr>
          <w:rStyle w:val="CommentReference"/>
        </w:rPr>
        <w:commentReference w:id="41"/>
      </w:r>
      <w:ins w:id="42" w:author="Celal" w:date="2014-05-19T13:23:00Z">
        <w:r w:rsidR="004662BF">
          <w:rPr>
            <w:rFonts w:ascii="Times New Roman" w:hAnsi="Times New Roman" w:cs="Times New Roman"/>
            <w:sz w:val="24"/>
            <w:szCs w:val="24"/>
          </w:rPr>
          <w:t xml:space="preserve">% </w:t>
        </w:r>
        <w:commentRangeStart w:id="43"/>
        <w:r w:rsidR="004662BF">
          <w:rPr>
            <w:rFonts w:ascii="Times New Roman" w:hAnsi="Times New Roman" w:cs="Times New Roman"/>
            <w:sz w:val="24"/>
            <w:szCs w:val="24"/>
          </w:rPr>
          <w:t>whereas</w:t>
        </w:r>
      </w:ins>
      <w:commentRangeEnd w:id="43"/>
      <w:ins w:id="44" w:author="Celal" w:date="2014-06-03T14:57:00Z">
        <w:r w:rsidR="00503616">
          <w:rPr>
            <w:rStyle w:val="CommentReference"/>
          </w:rPr>
          <w:commentReference w:id="43"/>
        </w:r>
      </w:ins>
      <w:ins w:id="46" w:author="Celal" w:date="2014-05-19T13:23:00Z">
        <w:r w:rsidR="004662BF">
          <w:rPr>
            <w:rFonts w:ascii="Times New Roman" w:hAnsi="Times New Roman" w:cs="Times New Roman"/>
            <w:sz w:val="24"/>
            <w:szCs w:val="24"/>
          </w:rPr>
          <w:t xml:space="preserve"> the equivalent plastic strain at the tension side starts to exceed 40%. </w:t>
        </w:r>
      </w:ins>
      <w:ins w:id="47" w:author="Celal" w:date="2014-05-19T13:24:00Z">
        <w:r w:rsidR="004662BF">
          <w:rPr>
            <w:rFonts w:ascii="Times New Roman" w:hAnsi="Times New Roman" w:cs="Times New Roman"/>
            <w:sz w:val="24"/>
            <w:szCs w:val="24"/>
          </w:rPr>
          <w:t xml:space="preserve">This internal pressure level is denoted as </w:t>
        </w:r>
        <w:r w:rsidR="004662BF" w:rsidRPr="00280570">
          <w:rPr>
            <w:rFonts w:ascii="Times New Roman" w:hAnsi="Times New Roman" w:cs="Times New Roman"/>
            <w:b/>
            <w:sz w:val="24"/>
            <w:szCs w:val="24"/>
          </w:rPr>
          <w:t xml:space="preserve">transition pressure </w:t>
        </w:r>
        <w:r w:rsidR="004662BF">
          <w:rPr>
            <w:rFonts w:ascii="Times New Roman" w:hAnsi="Times New Roman" w:cs="Times New Roman"/>
            <w:sz w:val="24"/>
            <w:szCs w:val="24"/>
          </w:rPr>
          <w:t xml:space="preserve">in this text and </w:t>
        </w:r>
      </w:ins>
      <w:ins w:id="48" w:author="Celal" w:date="2014-05-19T13:25:00Z">
        <w:r w:rsidR="00280570">
          <w:rPr>
            <w:rFonts w:ascii="Times New Roman" w:hAnsi="Times New Roman" w:cs="Times New Roman"/>
            <w:sz w:val="24"/>
            <w:szCs w:val="24"/>
          </w:rPr>
          <w:t xml:space="preserve">can slightly change with respect to the steel grade of the pipe. </w:t>
        </w:r>
      </w:ins>
      <w:ins w:id="49" w:author="Celal" w:date="2014-05-19T13:26:00Z">
        <w:r w:rsidR="00DD40EA">
          <w:rPr>
            <w:rFonts w:ascii="Times New Roman" w:hAnsi="Times New Roman" w:cs="Times New Roman"/>
            <w:sz w:val="24"/>
            <w:szCs w:val="24"/>
          </w:rPr>
          <w:t xml:space="preserve">Also for internal pressure levels below the transition pressure, the equivalent plastic strain at the </w:t>
        </w:r>
      </w:ins>
      <w:ins w:id="50" w:author="Celal" w:date="2014-05-19T13:27:00Z">
        <w:r w:rsidR="00DD40EA">
          <w:rPr>
            <w:rFonts w:ascii="Times New Roman" w:hAnsi="Times New Roman" w:cs="Times New Roman"/>
            <w:sz w:val="24"/>
            <w:szCs w:val="24"/>
          </w:rPr>
          <w:t>compression side can exceed 40% whereas at the tension side it stays below 40%.</w:t>
        </w:r>
      </w:ins>
      <w:ins w:id="51" w:author="Celal" w:date="2014-05-19T13:20:00Z">
        <w:r w:rsidR="004662BF">
          <w:rPr>
            <w:rFonts w:ascii="Times New Roman" w:hAnsi="Times New Roman" w:cs="Times New Roman"/>
            <w:sz w:val="24"/>
            <w:szCs w:val="24"/>
          </w:rPr>
          <w:t xml:space="preserve"> </w:t>
        </w:r>
      </w:ins>
      <w:commentRangeEnd w:id="23"/>
      <w:r w:rsidR="00890844">
        <w:rPr>
          <w:rStyle w:val="CommentReference"/>
        </w:rPr>
        <w:commentReference w:id="23"/>
      </w:r>
    </w:p>
    <w:p w:rsidR="000E2D44" w:rsidRDefault="000E2D44" w:rsidP="000325B9">
      <w:pPr>
        <w:spacing w:after="0" w:line="240" w:lineRule="auto"/>
        <w:jc w:val="both"/>
        <w:rPr>
          <w:rFonts w:ascii="Times New Roman" w:hAnsi="Times New Roman" w:cs="Times New Roman"/>
          <w:sz w:val="24"/>
          <w:szCs w:val="24"/>
        </w:rPr>
      </w:pPr>
    </w:p>
    <w:p w:rsidR="0025189D" w:rsidRDefault="0025189D" w:rsidP="000325B9">
      <w:pPr>
        <w:spacing w:after="0" w:line="240" w:lineRule="auto"/>
        <w:jc w:val="both"/>
        <w:rPr>
          <w:rFonts w:ascii="Times New Roman" w:hAnsi="Times New Roman" w:cs="Times New Roman"/>
          <w:sz w:val="24"/>
          <w:szCs w:val="24"/>
        </w:rPr>
      </w:pPr>
    </w:p>
    <w:p w:rsidR="0025189D" w:rsidRDefault="0025189D" w:rsidP="000325B9">
      <w:pPr>
        <w:spacing w:after="0" w:line="240" w:lineRule="auto"/>
        <w:jc w:val="both"/>
        <w:rPr>
          <w:rFonts w:ascii="Times New Roman" w:hAnsi="Times New Roman" w:cs="Times New Roman"/>
          <w:b/>
          <w:sz w:val="24"/>
          <w:szCs w:val="24"/>
        </w:rPr>
      </w:pPr>
      <w:r w:rsidRPr="0025189D">
        <w:rPr>
          <w:rFonts w:ascii="Times New Roman" w:hAnsi="Times New Roman" w:cs="Times New Roman"/>
          <w:b/>
          <w:sz w:val="24"/>
          <w:szCs w:val="24"/>
        </w:rPr>
        <w:t>References</w:t>
      </w:r>
    </w:p>
    <w:p w:rsidR="0025189D" w:rsidRDefault="0025189D" w:rsidP="0025189D">
      <w:pPr>
        <w:rPr>
          <w:rFonts w:ascii="Times New Roman" w:hAnsi="Times New Roman" w:cs="Times New Roman"/>
          <w:sz w:val="24"/>
          <w:szCs w:val="24"/>
        </w:rPr>
      </w:pPr>
      <w:bookmarkStart w:id="52" w:name="senThesis"/>
      <w:r w:rsidRPr="00D43AA4">
        <w:rPr>
          <w:rFonts w:ascii="Times New Roman" w:hAnsi="Times New Roman" w:cs="Times New Roman"/>
          <w:sz w:val="24"/>
          <w:szCs w:val="24"/>
        </w:rPr>
        <w:t>[1]</w:t>
      </w:r>
      <w:bookmarkEnd w:id="52"/>
      <w:r w:rsidRPr="00D43AA4">
        <w:rPr>
          <w:rFonts w:ascii="Times New Roman" w:hAnsi="Times New Roman" w:cs="Times New Roman"/>
          <w:sz w:val="24"/>
          <w:szCs w:val="24"/>
        </w:rPr>
        <w:t xml:space="preserve"> Sen M. (2006); “Behaviour of Cold Bend Pipes </w:t>
      </w:r>
      <w:proofErr w:type="gramStart"/>
      <w:r w:rsidRPr="00D43AA4">
        <w:rPr>
          <w:rFonts w:ascii="Times New Roman" w:hAnsi="Times New Roman" w:cs="Times New Roman"/>
          <w:sz w:val="24"/>
          <w:szCs w:val="24"/>
        </w:rPr>
        <w:t>Under</w:t>
      </w:r>
      <w:proofErr w:type="gramEnd"/>
      <w:r w:rsidRPr="00D43AA4">
        <w:rPr>
          <w:rFonts w:ascii="Times New Roman" w:hAnsi="Times New Roman" w:cs="Times New Roman"/>
          <w:sz w:val="24"/>
          <w:szCs w:val="24"/>
        </w:rPr>
        <w:t xml:space="preserve"> Combined Loads” Ph.D. dissertat</w:t>
      </w:r>
      <w:r w:rsidR="00E55CDC">
        <w:rPr>
          <w:rFonts w:ascii="Times New Roman" w:hAnsi="Times New Roman" w:cs="Times New Roman"/>
          <w:sz w:val="24"/>
          <w:szCs w:val="24"/>
        </w:rPr>
        <w:t>ion, University of Alberta</w:t>
      </w:r>
    </w:p>
    <w:p w:rsidR="00E55CDC" w:rsidRDefault="00E55CDC" w:rsidP="0025189D">
      <w:pPr>
        <w:rPr>
          <w:rFonts w:ascii="Times New Roman" w:hAnsi="Times New Roman" w:cs="Times New Roman"/>
          <w:sz w:val="24"/>
          <w:szCs w:val="24"/>
        </w:rPr>
      </w:pPr>
      <w:bookmarkStart w:id="53" w:name="das"/>
      <w:r>
        <w:rPr>
          <w:rFonts w:ascii="Times New Roman" w:hAnsi="Times New Roman" w:cs="Times New Roman"/>
          <w:sz w:val="24"/>
          <w:szCs w:val="24"/>
        </w:rPr>
        <w:t>[2]</w:t>
      </w:r>
      <w:bookmarkEnd w:id="53"/>
      <w:r>
        <w:rPr>
          <w:rFonts w:ascii="Times New Roman" w:hAnsi="Times New Roman" w:cs="Times New Roman"/>
          <w:sz w:val="24"/>
          <w:szCs w:val="24"/>
        </w:rPr>
        <w:t xml:space="preserve"> Das S. (2003);” Fracture of Wrinkled Energy Pipelines”</w:t>
      </w:r>
      <w:r w:rsidRPr="00E55CDC">
        <w:rPr>
          <w:rFonts w:ascii="Times New Roman" w:hAnsi="Times New Roman" w:cs="Times New Roman"/>
          <w:sz w:val="24"/>
          <w:szCs w:val="24"/>
        </w:rPr>
        <w:t xml:space="preserve"> </w:t>
      </w:r>
      <w:r w:rsidRPr="00D43AA4">
        <w:rPr>
          <w:rFonts w:ascii="Times New Roman" w:hAnsi="Times New Roman" w:cs="Times New Roman"/>
          <w:sz w:val="24"/>
          <w:szCs w:val="24"/>
        </w:rPr>
        <w:t>Ph.D. dissertat</w:t>
      </w:r>
      <w:r>
        <w:rPr>
          <w:rFonts w:ascii="Times New Roman" w:hAnsi="Times New Roman" w:cs="Times New Roman"/>
          <w:sz w:val="24"/>
          <w:szCs w:val="24"/>
        </w:rPr>
        <w:t>ion, University of Alberta</w:t>
      </w:r>
    </w:p>
    <w:p w:rsidR="00E55CDC" w:rsidRDefault="00E55CDC" w:rsidP="0025189D">
      <w:pPr>
        <w:rPr>
          <w:rFonts w:ascii="Times New Roman" w:hAnsi="Times New Roman" w:cs="Times New Roman"/>
          <w:sz w:val="24"/>
          <w:szCs w:val="24"/>
        </w:rPr>
      </w:pPr>
      <w:bookmarkStart w:id="54" w:name="chen"/>
      <w:r>
        <w:rPr>
          <w:rFonts w:ascii="Times New Roman" w:hAnsi="Times New Roman" w:cs="Times New Roman"/>
          <w:sz w:val="24"/>
          <w:szCs w:val="24"/>
        </w:rPr>
        <w:t>[3]</w:t>
      </w:r>
      <w:bookmarkEnd w:id="54"/>
      <w:r>
        <w:rPr>
          <w:rFonts w:ascii="Times New Roman" w:hAnsi="Times New Roman" w:cs="Times New Roman"/>
          <w:sz w:val="24"/>
          <w:szCs w:val="24"/>
        </w:rPr>
        <w:t xml:space="preserve"> </w:t>
      </w:r>
      <w:proofErr w:type="spellStart"/>
      <w:r w:rsidR="0030000D">
        <w:rPr>
          <w:rFonts w:ascii="Times New Roman" w:hAnsi="Times New Roman" w:cs="Times New Roman"/>
          <w:sz w:val="24"/>
          <w:szCs w:val="24"/>
        </w:rPr>
        <w:t>DelCol</w:t>
      </w:r>
      <w:proofErr w:type="spellEnd"/>
      <w:r w:rsidR="0030000D">
        <w:rPr>
          <w:rFonts w:ascii="Times New Roman" w:hAnsi="Times New Roman" w:cs="Times New Roman"/>
          <w:sz w:val="24"/>
          <w:szCs w:val="24"/>
        </w:rPr>
        <w:t xml:space="preserve"> P</w:t>
      </w:r>
      <w:r>
        <w:rPr>
          <w:rFonts w:ascii="Times New Roman" w:hAnsi="Times New Roman" w:cs="Times New Roman"/>
          <w:sz w:val="24"/>
          <w:szCs w:val="24"/>
        </w:rPr>
        <w:t>.</w:t>
      </w:r>
      <w:r w:rsidR="0030000D">
        <w:rPr>
          <w:rFonts w:ascii="Times New Roman" w:hAnsi="Times New Roman" w:cs="Times New Roman"/>
          <w:sz w:val="24"/>
          <w:szCs w:val="24"/>
        </w:rPr>
        <w:t>R.</w:t>
      </w:r>
      <w:r>
        <w:rPr>
          <w:rFonts w:ascii="Times New Roman" w:hAnsi="Times New Roman" w:cs="Times New Roman"/>
          <w:sz w:val="24"/>
          <w:szCs w:val="24"/>
        </w:rPr>
        <w:t xml:space="preserve">, </w:t>
      </w:r>
      <w:proofErr w:type="spellStart"/>
      <w:r w:rsidR="0030000D">
        <w:rPr>
          <w:rFonts w:ascii="Times New Roman" w:hAnsi="Times New Roman" w:cs="Times New Roman"/>
          <w:sz w:val="24"/>
          <w:szCs w:val="24"/>
        </w:rPr>
        <w:t>Grondin</w:t>
      </w:r>
      <w:proofErr w:type="spellEnd"/>
      <w:r w:rsidR="0030000D">
        <w:rPr>
          <w:rFonts w:ascii="Times New Roman" w:hAnsi="Times New Roman" w:cs="Times New Roman"/>
          <w:sz w:val="24"/>
          <w:szCs w:val="24"/>
        </w:rPr>
        <w:t xml:space="preserve"> G.Y</w:t>
      </w:r>
      <w:r>
        <w:rPr>
          <w:rFonts w:ascii="Times New Roman" w:hAnsi="Times New Roman" w:cs="Times New Roman"/>
          <w:sz w:val="24"/>
          <w:szCs w:val="24"/>
        </w:rPr>
        <w:t xml:space="preserve">., </w:t>
      </w:r>
      <w:r w:rsidR="0030000D">
        <w:rPr>
          <w:rFonts w:ascii="Times New Roman" w:hAnsi="Times New Roman" w:cs="Times New Roman"/>
          <w:sz w:val="24"/>
          <w:szCs w:val="24"/>
        </w:rPr>
        <w:t>Cheng R.J</w:t>
      </w:r>
      <w:r>
        <w:rPr>
          <w:rFonts w:ascii="Times New Roman" w:hAnsi="Times New Roman" w:cs="Times New Roman"/>
          <w:sz w:val="24"/>
          <w:szCs w:val="24"/>
        </w:rPr>
        <w:t>.</w:t>
      </w:r>
      <w:r w:rsidR="0030000D">
        <w:rPr>
          <w:rFonts w:ascii="Times New Roman" w:hAnsi="Times New Roman" w:cs="Times New Roman"/>
          <w:sz w:val="24"/>
          <w:szCs w:val="24"/>
        </w:rPr>
        <w:t>J., Murray D.W.</w:t>
      </w:r>
      <w:r w:rsidR="00117E6B">
        <w:rPr>
          <w:rFonts w:ascii="Times New Roman" w:hAnsi="Times New Roman" w:cs="Times New Roman"/>
          <w:sz w:val="24"/>
          <w:szCs w:val="24"/>
        </w:rPr>
        <w:t xml:space="preserve"> (</w:t>
      </w:r>
      <w:r w:rsidR="0030000D">
        <w:rPr>
          <w:rFonts w:ascii="Times New Roman" w:hAnsi="Times New Roman" w:cs="Times New Roman"/>
          <w:sz w:val="24"/>
          <w:szCs w:val="24"/>
        </w:rPr>
        <w:t>1998</w:t>
      </w:r>
      <w:r w:rsidR="00117E6B">
        <w:rPr>
          <w:rFonts w:ascii="Times New Roman" w:hAnsi="Times New Roman" w:cs="Times New Roman"/>
          <w:sz w:val="24"/>
          <w:szCs w:val="24"/>
        </w:rPr>
        <w:t>);”Be</w:t>
      </w:r>
      <w:r w:rsidR="0030000D">
        <w:rPr>
          <w:rFonts w:ascii="Times New Roman" w:hAnsi="Times New Roman" w:cs="Times New Roman"/>
          <w:sz w:val="24"/>
          <w:szCs w:val="24"/>
        </w:rPr>
        <w:t xml:space="preserve">haviour of Large Diameter Line Pipe </w:t>
      </w:r>
      <w:proofErr w:type="gramStart"/>
      <w:r w:rsidR="0030000D">
        <w:rPr>
          <w:rFonts w:ascii="Times New Roman" w:hAnsi="Times New Roman" w:cs="Times New Roman"/>
          <w:sz w:val="24"/>
          <w:szCs w:val="24"/>
        </w:rPr>
        <w:t>Under</w:t>
      </w:r>
      <w:proofErr w:type="gramEnd"/>
      <w:r w:rsidR="0030000D">
        <w:rPr>
          <w:rFonts w:ascii="Times New Roman" w:hAnsi="Times New Roman" w:cs="Times New Roman"/>
          <w:sz w:val="24"/>
          <w:szCs w:val="24"/>
        </w:rPr>
        <w:t xml:space="preserve"> Combined Loads</w:t>
      </w:r>
      <w:r w:rsidR="00117E6B">
        <w:rPr>
          <w:rFonts w:ascii="Times New Roman" w:hAnsi="Times New Roman" w:cs="Times New Roman"/>
          <w:sz w:val="24"/>
          <w:szCs w:val="24"/>
        </w:rPr>
        <w:t>”, University of Alberta, Department of Civil Engineering, Struc</w:t>
      </w:r>
      <w:r w:rsidR="0030000D">
        <w:rPr>
          <w:rFonts w:ascii="Times New Roman" w:hAnsi="Times New Roman" w:cs="Times New Roman"/>
          <w:sz w:val="24"/>
          <w:szCs w:val="24"/>
        </w:rPr>
        <w:t>tural Engineering Report No. 224</w:t>
      </w:r>
    </w:p>
    <w:p w:rsidR="00CB2CBB" w:rsidRPr="00CB2CBB" w:rsidRDefault="00CB2CBB" w:rsidP="0025189D">
      <w:pPr>
        <w:rPr>
          <w:rFonts w:ascii="Times New Roman" w:hAnsi="Times New Roman" w:cs="Times New Roman"/>
          <w:sz w:val="24"/>
          <w:szCs w:val="24"/>
        </w:rPr>
      </w:pPr>
      <w:bookmarkStart w:id="55" w:name="prci"/>
      <w:r w:rsidRPr="00CB2CBB">
        <w:rPr>
          <w:rFonts w:ascii="Times New Roman" w:hAnsi="Times New Roman" w:cs="Times New Roman"/>
          <w:sz w:val="24"/>
          <w:szCs w:val="24"/>
        </w:rPr>
        <w:t>[4]</w:t>
      </w:r>
      <w:bookmarkEnd w:id="55"/>
      <w:r w:rsidRPr="00E302AA">
        <w:rPr>
          <w:rFonts w:ascii="Times New Roman" w:hAnsi="Times New Roman" w:cs="Times New Roman"/>
          <w:sz w:val="24"/>
          <w:szCs w:val="24"/>
        </w:rPr>
        <w:t xml:space="preserve"> Wang Y-</w:t>
      </w:r>
      <w:proofErr w:type="spellStart"/>
      <w:r w:rsidRPr="00E302AA">
        <w:rPr>
          <w:rFonts w:ascii="Times New Roman" w:hAnsi="Times New Roman" w:cs="Times New Roman"/>
          <w:sz w:val="24"/>
          <w:szCs w:val="24"/>
        </w:rPr>
        <w:t>Y.</w:t>
      </w:r>
      <w:proofErr w:type="gramStart"/>
      <w:r w:rsidRPr="00E302AA">
        <w:rPr>
          <w:rFonts w:ascii="Times New Roman" w:hAnsi="Times New Roman" w:cs="Times New Roman"/>
          <w:sz w:val="24"/>
          <w:szCs w:val="24"/>
        </w:rPr>
        <w:t>,et</w:t>
      </w:r>
      <w:proofErr w:type="spellEnd"/>
      <w:proofErr w:type="gramEnd"/>
      <w:r w:rsidRPr="00E302AA">
        <w:rPr>
          <w:rFonts w:ascii="Times New Roman" w:hAnsi="Times New Roman" w:cs="Times New Roman"/>
          <w:sz w:val="24"/>
          <w:szCs w:val="24"/>
        </w:rPr>
        <w:t xml:space="preserve"> al (2011); “Second Generation Models for Strain-Based Design. </w:t>
      </w:r>
      <w:proofErr w:type="gramStart"/>
      <w:r w:rsidRPr="00E302AA">
        <w:rPr>
          <w:rFonts w:ascii="Times New Roman" w:hAnsi="Times New Roman" w:cs="Times New Roman"/>
          <w:sz w:val="24"/>
          <w:szCs w:val="24"/>
        </w:rPr>
        <w:t>Contract PR-ABD-1-Project 2.</w:t>
      </w:r>
      <w:proofErr w:type="gramEnd"/>
      <w:r w:rsidRPr="00E302AA">
        <w:rPr>
          <w:rFonts w:ascii="Times New Roman" w:hAnsi="Times New Roman" w:cs="Times New Roman"/>
          <w:sz w:val="24"/>
          <w:szCs w:val="24"/>
        </w:rPr>
        <w:t xml:space="preserve"> Final Approved Report Prepared for the Design, Materials and Construction Technical Committee of Pipeline Research Council International, (PRCI</w:t>
      </w:r>
      <w:proofErr w:type="gramStart"/>
      <w:r w:rsidRPr="00E302AA">
        <w:rPr>
          <w:rFonts w:ascii="Times New Roman" w:hAnsi="Times New Roman" w:cs="Times New Roman"/>
          <w:sz w:val="24"/>
          <w:szCs w:val="24"/>
        </w:rPr>
        <w:t>)  Inc</w:t>
      </w:r>
      <w:proofErr w:type="gramEnd"/>
      <w:r w:rsidRPr="00E302AA">
        <w:rPr>
          <w:rFonts w:ascii="Times New Roman" w:hAnsi="Times New Roman" w:cs="Times New Roman"/>
          <w:sz w:val="24"/>
          <w:szCs w:val="24"/>
        </w:rPr>
        <w:t>.</w:t>
      </w:r>
    </w:p>
    <w:p w:rsidR="0025189D" w:rsidRPr="00F45F75" w:rsidRDefault="00E55CDC" w:rsidP="0025189D">
      <w:pPr>
        <w:rPr>
          <w:rFonts w:ascii="Times New Roman" w:hAnsi="Times New Roman" w:cs="Times New Roman"/>
          <w:sz w:val="24"/>
          <w:szCs w:val="24"/>
        </w:rPr>
      </w:pPr>
      <w:bookmarkStart w:id="56" w:name="sen2"/>
      <w:r>
        <w:rPr>
          <w:rFonts w:ascii="Times New Roman" w:hAnsi="Times New Roman" w:cs="Times New Roman"/>
          <w:sz w:val="24"/>
          <w:szCs w:val="24"/>
        </w:rPr>
        <w:t>[</w:t>
      </w:r>
      <w:r w:rsidR="00CB2CBB">
        <w:rPr>
          <w:rFonts w:ascii="Times New Roman" w:hAnsi="Times New Roman" w:cs="Times New Roman"/>
          <w:sz w:val="24"/>
          <w:szCs w:val="24"/>
        </w:rPr>
        <w:t>5</w:t>
      </w:r>
      <w:r w:rsidR="0025189D" w:rsidRPr="00D43AA4">
        <w:rPr>
          <w:rFonts w:ascii="Times New Roman" w:hAnsi="Times New Roman" w:cs="Times New Roman"/>
          <w:sz w:val="24"/>
          <w:szCs w:val="24"/>
        </w:rPr>
        <w:t>]</w:t>
      </w:r>
      <w:bookmarkEnd w:id="56"/>
      <w:r w:rsidR="0025189D" w:rsidRPr="00D43AA4">
        <w:rPr>
          <w:rFonts w:ascii="Times New Roman" w:hAnsi="Times New Roman" w:cs="Times New Roman"/>
          <w:sz w:val="24"/>
          <w:szCs w:val="24"/>
        </w:rPr>
        <w:t xml:space="preserve"> Sen M., Cheng J.J.R., Zhou, J. (2011)</w:t>
      </w:r>
      <w:proofErr w:type="gramStart"/>
      <w:r w:rsidR="0025189D" w:rsidRPr="00D43AA4">
        <w:rPr>
          <w:rFonts w:ascii="Times New Roman" w:hAnsi="Times New Roman" w:cs="Times New Roman"/>
          <w:sz w:val="24"/>
          <w:szCs w:val="24"/>
        </w:rPr>
        <w:t>:</w:t>
      </w:r>
      <w:r w:rsidR="0025189D">
        <w:rPr>
          <w:rFonts w:ascii="Times New Roman" w:hAnsi="Times New Roman" w:cs="Times New Roman"/>
          <w:sz w:val="24"/>
          <w:szCs w:val="24"/>
        </w:rPr>
        <w:t xml:space="preserve"> </w:t>
      </w:r>
      <w:r w:rsidR="0025189D" w:rsidRPr="00D43AA4">
        <w:rPr>
          <w:rFonts w:ascii="Times New Roman" w:hAnsi="Times New Roman" w:cs="Times New Roman"/>
          <w:sz w:val="24"/>
          <w:szCs w:val="24"/>
        </w:rPr>
        <w:t>”</w:t>
      </w:r>
      <w:proofErr w:type="gramEnd"/>
      <w:r w:rsidR="0025189D" w:rsidRPr="00D43AA4">
        <w:rPr>
          <w:rFonts w:ascii="Times New Roman" w:hAnsi="Times New Roman" w:cs="Times New Roman"/>
          <w:sz w:val="24"/>
          <w:szCs w:val="24"/>
        </w:rPr>
        <w:t xml:space="preserve"> Behavior of Cold Bend Pipes under Bending Loads ”, Journal of Structural Engineering, Volume 137, Issue 5</w:t>
      </w:r>
      <w:r w:rsidR="0025189D">
        <w:rPr>
          <w:rFonts w:ascii="Times New Roman" w:hAnsi="Times New Roman" w:cs="Times New Roman"/>
          <w:sz w:val="24"/>
          <w:szCs w:val="24"/>
        </w:rPr>
        <w:t xml:space="preserve">, </w:t>
      </w:r>
      <w:r w:rsidR="0025189D" w:rsidRPr="00BD0073">
        <w:rPr>
          <w:rFonts w:ascii="Times New Roman" w:hAnsi="Times New Roman" w:cs="Times New Roman"/>
          <w:sz w:val="24"/>
          <w:szCs w:val="24"/>
        </w:rPr>
        <w:t>DOI:10.1061/(ASCE)ST.1943-541X.0000219</w:t>
      </w:r>
    </w:p>
    <w:p w:rsidR="0025189D" w:rsidRDefault="00E55CDC" w:rsidP="0025189D">
      <w:pPr>
        <w:rPr>
          <w:rFonts w:ascii="Times New Roman" w:hAnsi="Times New Roman" w:cs="Times New Roman"/>
          <w:sz w:val="24"/>
          <w:szCs w:val="24"/>
        </w:rPr>
      </w:pPr>
      <w:bookmarkStart w:id="57" w:name="exxon"/>
      <w:r>
        <w:rPr>
          <w:rFonts w:ascii="Times New Roman" w:hAnsi="Times New Roman" w:cs="Times New Roman"/>
          <w:sz w:val="24"/>
          <w:szCs w:val="24"/>
        </w:rPr>
        <w:t>[</w:t>
      </w:r>
      <w:r w:rsidR="00CB2CBB">
        <w:rPr>
          <w:rFonts w:ascii="Times New Roman" w:hAnsi="Times New Roman" w:cs="Times New Roman"/>
          <w:sz w:val="24"/>
          <w:szCs w:val="24"/>
        </w:rPr>
        <w:t>6</w:t>
      </w:r>
      <w:r w:rsidR="0025189D" w:rsidRPr="002E5DF3">
        <w:rPr>
          <w:rFonts w:ascii="Times New Roman" w:hAnsi="Times New Roman" w:cs="Times New Roman"/>
          <w:sz w:val="24"/>
          <w:szCs w:val="24"/>
        </w:rPr>
        <w:t>]</w:t>
      </w:r>
      <w:bookmarkEnd w:id="57"/>
      <w:r w:rsidR="0025189D" w:rsidRPr="002E5DF3">
        <w:rPr>
          <w:rFonts w:ascii="Times New Roman" w:hAnsi="Times New Roman" w:cs="Times New Roman"/>
          <w:sz w:val="24"/>
          <w:szCs w:val="24"/>
        </w:rPr>
        <w:t xml:space="preserve"> </w:t>
      </w:r>
      <w:proofErr w:type="spellStart"/>
      <w:r w:rsidR="0025189D" w:rsidRPr="002E5DF3">
        <w:rPr>
          <w:rFonts w:ascii="Times New Roman" w:hAnsi="Times New Roman" w:cs="Times New Roman"/>
          <w:sz w:val="24"/>
          <w:szCs w:val="24"/>
        </w:rPr>
        <w:t>Kibey</w:t>
      </w:r>
      <w:proofErr w:type="spellEnd"/>
      <w:r w:rsidR="0025189D" w:rsidRPr="002E5DF3">
        <w:rPr>
          <w:rFonts w:ascii="Times New Roman" w:hAnsi="Times New Roman" w:cs="Times New Roman"/>
          <w:sz w:val="24"/>
          <w:szCs w:val="24"/>
        </w:rPr>
        <w:t xml:space="preserve"> S., Wang X., </w:t>
      </w:r>
      <w:proofErr w:type="spellStart"/>
      <w:r w:rsidR="0025189D" w:rsidRPr="002E5DF3">
        <w:rPr>
          <w:rFonts w:ascii="Times New Roman" w:hAnsi="Times New Roman" w:cs="Times New Roman"/>
          <w:sz w:val="24"/>
          <w:szCs w:val="24"/>
        </w:rPr>
        <w:t>Minnaar</w:t>
      </w:r>
      <w:proofErr w:type="spellEnd"/>
      <w:r w:rsidR="0025189D" w:rsidRPr="002E5DF3">
        <w:rPr>
          <w:rFonts w:ascii="Times New Roman" w:hAnsi="Times New Roman" w:cs="Times New Roman"/>
          <w:sz w:val="24"/>
          <w:szCs w:val="24"/>
        </w:rPr>
        <w:t xml:space="preserve"> K., </w:t>
      </w:r>
      <w:proofErr w:type="spellStart"/>
      <w:r w:rsidR="0025189D" w:rsidRPr="002E5DF3">
        <w:rPr>
          <w:rFonts w:ascii="Times New Roman" w:hAnsi="Times New Roman" w:cs="Times New Roman"/>
          <w:sz w:val="24"/>
          <w:szCs w:val="24"/>
        </w:rPr>
        <w:t>Macia</w:t>
      </w:r>
      <w:proofErr w:type="spellEnd"/>
      <w:r w:rsidR="0025189D" w:rsidRPr="002E5DF3">
        <w:rPr>
          <w:rFonts w:ascii="Times New Roman" w:hAnsi="Times New Roman" w:cs="Times New Roman"/>
          <w:sz w:val="24"/>
          <w:szCs w:val="24"/>
        </w:rPr>
        <w:t xml:space="preserve"> M.L., Fairchild D.P., </w:t>
      </w:r>
      <w:proofErr w:type="spellStart"/>
      <w:r w:rsidR="0025189D" w:rsidRPr="002E5DF3">
        <w:rPr>
          <w:rFonts w:ascii="Times New Roman" w:hAnsi="Times New Roman" w:cs="Times New Roman"/>
          <w:sz w:val="24"/>
          <w:szCs w:val="24"/>
        </w:rPr>
        <w:t>Kan</w:t>
      </w:r>
      <w:proofErr w:type="spellEnd"/>
      <w:r w:rsidR="0025189D" w:rsidRPr="002E5DF3">
        <w:rPr>
          <w:rFonts w:ascii="Times New Roman" w:hAnsi="Times New Roman" w:cs="Times New Roman"/>
          <w:sz w:val="24"/>
          <w:szCs w:val="24"/>
        </w:rPr>
        <w:t xml:space="preserve"> W.C., Ford S.J., Newbury B. (2010)</w:t>
      </w:r>
      <w:r w:rsidR="0025189D">
        <w:rPr>
          <w:rFonts w:ascii="Times New Roman" w:hAnsi="Times New Roman" w:cs="Times New Roman"/>
          <w:sz w:val="24"/>
          <w:szCs w:val="24"/>
        </w:rPr>
        <w:t>: “Tensile Strain Capacity Equations For Strain-Based Design of Welded Pipelines”, Proceedings of the 8</w:t>
      </w:r>
      <w:r w:rsidR="0025189D" w:rsidRPr="002E5DF3">
        <w:rPr>
          <w:rFonts w:ascii="Times New Roman" w:hAnsi="Times New Roman" w:cs="Times New Roman"/>
          <w:sz w:val="24"/>
          <w:szCs w:val="24"/>
          <w:vertAlign w:val="superscript"/>
        </w:rPr>
        <w:t>th</w:t>
      </w:r>
      <w:r w:rsidR="0025189D">
        <w:rPr>
          <w:rFonts w:ascii="Times New Roman" w:hAnsi="Times New Roman" w:cs="Times New Roman"/>
          <w:sz w:val="24"/>
          <w:szCs w:val="24"/>
        </w:rPr>
        <w:t xml:space="preserve"> International Pipeline Conference, IPC2010-31661</w:t>
      </w:r>
    </w:p>
    <w:p w:rsidR="0025189D" w:rsidRPr="00D172ED" w:rsidRDefault="00E55CDC" w:rsidP="0025189D">
      <w:pPr>
        <w:rPr>
          <w:rFonts w:ascii="Times New Roman" w:hAnsi="Times New Roman" w:cs="Times New Roman"/>
          <w:color w:val="000000"/>
          <w:sz w:val="24"/>
          <w:szCs w:val="24"/>
          <w:shd w:val="clear" w:color="auto" w:fill="FFFFFF"/>
        </w:rPr>
      </w:pPr>
      <w:bookmarkStart w:id="58" w:name="csa"/>
      <w:r>
        <w:rPr>
          <w:rFonts w:ascii="Times New Roman" w:hAnsi="Times New Roman" w:cs="Times New Roman"/>
          <w:sz w:val="24"/>
          <w:szCs w:val="24"/>
        </w:rPr>
        <w:t>[</w:t>
      </w:r>
      <w:r w:rsidR="00E302AA">
        <w:rPr>
          <w:rFonts w:ascii="Times New Roman" w:hAnsi="Times New Roman" w:cs="Times New Roman"/>
          <w:sz w:val="24"/>
          <w:szCs w:val="24"/>
        </w:rPr>
        <w:t>7</w:t>
      </w:r>
      <w:r w:rsidR="0025189D" w:rsidRPr="00301E41">
        <w:rPr>
          <w:rFonts w:ascii="Times New Roman" w:hAnsi="Times New Roman" w:cs="Times New Roman"/>
          <w:sz w:val="24"/>
          <w:szCs w:val="24"/>
        </w:rPr>
        <w:t>]</w:t>
      </w:r>
      <w:bookmarkEnd w:id="58"/>
      <w:r w:rsidR="0025189D" w:rsidRPr="00301E41">
        <w:rPr>
          <w:rFonts w:ascii="Times New Roman" w:hAnsi="Times New Roman" w:cs="Times New Roman"/>
          <w:sz w:val="24"/>
          <w:szCs w:val="24"/>
        </w:rPr>
        <w:t xml:space="preserve"> CSA Z662-11; </w:t>
      </w:r>
      <w:r w:rsidR="0025189D" w:rsidRPr="00301E41">
        <w:rPr>
          <w:rFonts w:ascii="Times New Roman" w:hAnsi="Times New Roman" w:cs="Times New Roman"/>
          <w:color w:val="000000"/>
          <w:sz w:val="24"/>
          <w:szCs w:val="24"/>
          <w:shd w:val="clear" w:color="auto" w:fill="FFFFFF"/>
        </w:rPr>
        <w:t>Oil and gas pipeline systems - Sixth Edition; Update No. 1: January 2012</w:t>
      </w:r>
    </w:p>
    <w:p w:rsidR="0025189D" w:rsidRPr="0025189D" w:rsidRDefault="0025189D" w:rsidP="000325B9">
      <w:pPr>
        <w:spacing w:after="0" w:line="240" w:lineRule="auto"/>
        <w:jc w:val="both"/>
        <w:rPr>
          <w:rFonts w:ascii="Times New Roman" w:hAnsi="Times New Roman" w:cs="Times New Roman"/>
          <w:b/>
          <w:sz w:val="24"/>
          <w:szCs w:val="24"/>
        </w:rPr>
      </w:pPr>
    </w:p>
    <w:p w:rsidR="00013253" w:rsidRDefault="00013253" w:rsidP="00013253">
      <w:pPr>
        <w:jc w:val="both"/>
        <w:rPr>
          <w:rFonts w:ascii="Times New Roman" w:hAnsi="Times New Roman" w:cs="Times New Roman"/>
          <w:sz w:val="24"/>
          <w:szCs w:val="24"/>
        </w:rPr>
      </w:pPr>
    </w:p>
    <w:p w:rsidR="0088655B" w:rsidRPr="0088655B" w:rsidRDefault="0088655B" w:rsidP="0088655B"/>
    <w:sectPr w:rsidR="0088655B" w:rsidRPr="0088655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mer Adeeb" w:date="2014-06-03T14:59:00Z" w:initials="SA">
    <w:p w:rsidR="008F5B7F" w:rsidRDefault="008F5B7F">
      <w:pPr>
        <w:pStyle w:val="CommentText"/>
      </w:pPr>
      <w:r>
        <w:rPr>
          <w:rStyle w:val="CommentReference"/>
        </w:rPr>
        <w:annotationRef/>
      </w:r>
      <w:r>
        <w:t>How are you going to study the sensitivity of the current CSA equations?</w:t>
      </w:r>
    </w:p>
  </w:comment>
  <w:comment w:id="4" w:author="Celal" w:date="2014-06-03T14:59:00Z" w:initials="C">
    <w:p w:rsidR="008F5B7F" w:rsidRDefault="008F5B7F">
      <w:pPr>
        <w:pStyle w:val="CommentText"/>
      </w:pPr>
      <w:r>
        <w:rPr>
          <w:rStyle w:val="CommentReference"/>
        </w:rPr>
        <w:annotationRef/>
      </w:r>
      <w:r>
        <w:t xml:space="preserve">We did the sensitivity analysis for the CSA equations using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 xml:space="preserve"> </m:t>
        </m:r>
      </m:oMath>
      <w:r>
        <w:rPr>
          <w:rFonts w:eastAsiaTheme="minorEastAsia"/>
        </w:rPr>
        <w:t xml:space="preserve">full factorial analysis. </w:t>
      </w:r>
    </w:p>
  </w:comment>
  <w:comment w:id="14" w:author="Samer Adeeb" w:date="2014-06-03T14:59:00Z" w:initials="SA">
    <w:p w:rsidR="008F5B7F" w:rsidRDefault="008F5B7F">
      <w:pPr>
        <w:pStyle w:val="CommentText"/>
      </w:pPr>
      <w:r>
        <w:rPr>
          <w:rStyle w:val="CommentReference"/>
        </w:rPr>
        <w:annotationRef/>
      </w:r>
      <w:r>
        <w:t>Details of the FEA? In particular, how are you going to predict failure in FEA?</w:t>
      </w:r>
    </w:p>
  </w:comment>
  <w:comment w:id="16" w:author="Samer Adeeb" w:date="2014-06-03T14:59:00Z" w:initials="SA">
    <w:p w:rsidR="008F5B7F" w:rsidRDefault="008F5B7F">
      <w:pPr>
        <w:pStyle w:val="CommentText"/>
      </w:pPr>
      <w:r>
        <w:rPr>
          <w:rStyle w:val="CommentReference"/>
        </w:rPr>
        <w:annotationRef/>
      </w:r>
      <w:r>
        <w:t>Why Bezier surfaces?</w:t>
      </w:r>
    </w:p>
  </w:comment>
  <w:comment w:id="17" w:author="Celal" w:date="2014-06-03T14:59:00Z" w:initials="C">
    <w:p w:rsidR="001A5837" w:rsidRDefault="001A5837">
      <w:pPr>
        <w:pStyle w:val="CommentText"/>
      </w:pPr>
      <w:r>
        <w:rPr>
          <w:rStyle w:val="CommentReference"/>
        </w:rPr>
        <w:annotationRef/>
      </w:r>
      <w:r>
        <w:t xml:space="preserve">Bezier surfaces can be formulated in not too long equations and these equations can be used as a reference in codes or guidelines. More sophisticated surface models could be programmed and plotted however could not be written down as a prediction equation. </w:t>
      </w:r>
    </w:p>
  </w:comment>
  <w:comment w:id="41" w:author="Samer Adeeb" w:date="2014-06-03T14:59:00Z" w:initials="SA">
    <w:p w:rsidR="008F5B7F" w:rsidRDefault="008F5B7F">
      <w:pPr>
        <w:pStyle w:val="CommentText"/>
      </w:pPr>
      <w:r>
        <w:rPr>
          <w:rStyle w:val="CommentReference"/>
        </w:rPr>
        <w:annotationRef/>
      </w:r>
      <w:r>
        <w:t>Why 40%?</w:t>
      </w:r>
    </w:p>
  </w:comment>
  <w:comment w:id="43" w:author="Celal" w:date="2014-06-03T14:59:00Z" w:initials="C">
    <w:p w:rsidR="00503616" w:rsidRDefault="00503616">
      <w:pPr>
        <w:pStyle w:val="CommentText"/>
      </w:pPr>
      <w:r>
        <w:rPr>
          <w:rStyle w:val="CommentReference"/>
        </w:rPr>
        <w:annotationRef/>
      </w:r>
      <w:r>
        <w:t xml:space="preserve">40% is what comes out of the </w:t>
      </w:r>
      <w:proofErr w:type="spellStart"/>
      <w:r>
        <w:t>parameteric</w:t>
      </w:r>
      <w:proofErr w:type="spellEnd"/>
      <w:r>
        <w:t xml:space="preserve"> FEA. </w:t>
      </w:r>
      <w:r>
        <w:t>In order to get different transition strains or to come up with prediction equations we should carry out much more comprehensive parametric studies.</w:t>
      </w:r>
      <w:bookmarkStart w:id="45" w:name="_GoBack"/>
      <w:bookmarkEnd w:id="45"/>
      <w:r>
        <w:t xml:space="preserve">  </w:t>
      </w:r>
    </w:p>
  </w:comment>
  <w:comment w:id="23" w:author="Samer Adeeb" w:date="2014-06-03T14:59:00Z" w:initials="SA">
    <w:p w:rsidR="008F5B7F" w:rsidRDefault="008F5B7F">
      <w:pPr>
        <w:pStyle w:val="CommentText"/>
      </w:pPr>
      <w:r>
        <w:rPr>
          <w:rStyle w:val="CommentReference"/>
        </w:rPr>
        <w:annotationRef/>
      </w:r>
      <w:r>
        <w:t>Please rewrite this section. You need to propose a model that is a function of certain parameters (e.g. grade…) and that gives you the transition pressure. You might also want to predict the critical rotation or bending strain at which the pipe will burst.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FC"/>
    <w:rsid w:val="00000B1A"/>
    <w:rsid w:val="00013253"/>
    <w:rsid w:val="000325B9"/>
    <w:rsid w:val="000538C3"/>
    <w:rsid w:val="00070742"/>
    <w:rsid w:val="000E1F93"/>
    <w:rsid w:val="000E2D44"/>
    <w:rsid w:val="000F2D37"/>
    <w:rsid w:val="00105BCD"/>
    <w:rsid w:val="00117E6B"/>
    <w:rsid w:val="001309E3"/>
    <w:rsid w:val="00142985"/>
    <w:rsid w:val="001A5837"/>
    <w:rsid w:val="00247CB8"/>
    <w:rsid w:val="0025189D"/>
    <w:rsid w:val="00280570"/>
    <w:rsid w:val="002C3D2F"/>
    <w:rsid w:val="002E3CDC"/>
    <w:rsid w:val="002F7140"/>
    <w:rsid w:val="0030000D"/>
    <w:rsid w:val="003121BA"/>
    <w:rsid w:val="0036506E"/>
    <w:rsid w:val="00390345"/>
    <w:rsid w:val="00393A5C"/>
    <w:rsid w:val="004662BF"/>
    <w:rsid w:val="004732BD"/>
    <w:rsid w:val="00477B04"/>
    <w:rsid w:val="004A3DAD"/>
    <w:rsid w:val="004B52F0"/>
    <w:rsid w:val="004B7613"/>
    <w:rsid w:val="00500A12"/>
    <w:rsid w:val="00503616"/>
    <w:rsid w:val="00505F6B"/>
    <w:rsid w:val="00516CAF"/>
    <w:rsid w:val="00527E06"/>
    <w:rsid w:val="00540563"/>
    <w:rsid w:val="0054077F"/>
    <w:rsid w:val="00545F15"/>
    <w:rsid w:val="00552CDE"/>
    <w:rsid w:val="00593EFA"/>
    <w:rsid w:val="005A5B2E"/>
    <w:rsid w:val="005A7087"/>
    <w:rsid w:val="005B6EF6"/>
    <w:rsid w:val="005D201A"/>
    <w:rsid w:val="005D2220"/>
    <w:rsid w:val="00647AE8"/>
    <w:rsid w:val="006626D1"/>
    <w:rsid w:val="006746CC"/>
    <w:rsid w:val="006C0DD6"/>
    <w:rsid w:val="006C18BE"/>
    <w:rsid w:val="00703BEA"/>
    <w:rsid w:val="00715CBF"/>
    <w:rsid w:val="00721005"/>
    <w:rsid w:val="007460A9"/>
    <w:rsid w:val="00794568"/>
    <w:rsid w:val="00794BCC"/>
    <w:rsid w:val="007B44DA"/>
    <w:rsid w:val="007C33B1"/>
    <w:rsid w:val="00812FA7"/>
    <w:rsid w:val="00832F87"/>
    <w:rsid w:val="0088655B"/>
    <w:rsid w:val="00890844"/>
    <w:rsid w:val="008E01ED"/>
    <w:rsid w:val="008E398B"/>
    <w:rsid w:val="008F5B7F"/>
    <w:rsid w:val="00957561"/>
    <w:rsid w:val="00964A7C"/>
    <w:rsid w:val="009724FA"/>
    <w:rsid w:val="009731A6"/>
    <w:rsid w:val="00980533"/>
    <w:rsid w:val="0098561F"/>
    <w:rsid w:val="00986A66"/>
    <w:rsid w:val="00A002E6"/>
    <w:rsid w:val="00A670BE"/>
    <w:rsid w:val="00A748FC"/>
    <w:rsid w:val="00AB125A"/>
    <w:rsid w:val="00AF7390"/>
    <w:rsid w:val="00B55B26"/>
    <w:rsid w:val="00B64EC9"/>
    <w:rsid w:val="00BA0A6C"/>
    <w:rsid w:val="00BD1AC1"/>
    <w:rsid w:val="00BD6546"/>
    <w:rsid w:val="00C52FF8"/>
    <w:rsid w:val="00C56069"/>
    <w:rsid w:val="00CB2CBB"/>
    <w:rsid w:val="00CC02E0"/>
    <w:rsid w:val="00CD3B66"/>
    <w:rsid w:val="00CE62FE"/>
    <w:rsid w:val="00CF515B"/>
    <w:rsid w:val="00D10213"/>
    <w:rsid w:val="00D10C28"/>
    <w:rsid w:val="00D11533"/>
    <w:rsid w:val="00D1473F"/>
    <w:rsid w:val="00D26EA2"/>
    <w:rsid w:val="00D32E26"/>
    <w:rsid w:val="00D349E6"/>
    <w:rsid w:val="00D50A02"/>
    <w:rsid w:val="00D548BF"/>
    <w:rsid w:val="00D80E47"/>
    <w:rsid w:val="00DA1434"/>
    <w:rsid w:val="00DA4B6A"/>
    <w:rsid w:val="00DC198C"/>
    <w:rsid w:val="00DC3050"/>
    <w:rsid w:val="00DC640F"/>
    <w:rsid w:val="00DD118B"/>
    <w:rsid w:val="00DD40EA"/>
    <w:rsid w:val="00DE153F"/>
    <w:rsid w:val="00DF0947"/>
    <w:rsid w:val="00DF4DB1"/>
    <w:rsid w:val="00E05DD8"/>
    <w:rsid w:val="00E07020"/>
    <w:rsid w:val="00E13EEC"/>
    <w:rsid w:val="00E302AA"/>
    <w:rsid w:val="00E45417"/>
    <w:rsid w:val="00E55CDC"/>
    <w:rsid w:val="00EC4107"/>
    <w:rsid w:val="00ED4884"/>
    <w:rsid w:val="00F316AD"/>
    <w:rsid w:val="00F457A8"/>
    <w:rsid w:val="00F5128E"/>
    <w:rsid w:val="00FB43CE"/>
    <w:rsid w:val="00FB73F2"/>
    <w:rsid w:val="00FD042B"/>
    <w:rsid w:val="00FD24D4"/>
    <w:rsid w:val="00FE3562"/>
    <w:rsid w:val="00FE4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5B"/>
    <w:rPr>
      <w:rFonts w:ascii="Tahoma" w:hAnsi="Tahoma" w:cs="Tahoma"/>
      <w:sz w:val="16"/>
      <w:szCs w:val="16"/>
    </w:rPr>
  </w:style>
  <w:style w:type="table" w:styleId="TableGrid">
    <w:name w:val="Table Grid"/>
    <w:basedOn w:val="TableNormal"/>
    <w:uiPriority w:val="59"/>
    <w:rsid w:val="00013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325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50A02"/>
    <w:rPr>
      <w:color w:val="808080"/>
    </w:rPr>
  </w:style>
  <w:style w:type="character" w:styleId="CommentReference">
    <w:name w:val="annotation reference"/>
    <w:basedOn w:val="DefaultParagraphFont"/>
    <w:uiPriority w:val="99"/>
    <w:semiHidden/>
    <w:unhideWhenUsed/>
    <w:rsid w:val="00527E06"/>
    <w:rPr>
      <w:sz w:val="16"/>
      <w:szCs w:val="16"/>
    </w:rPr>
  </w:style>
  <w:style w:type="paragraph" w:styleId="CommentText">
    <w:name w:val="annotation text"/>
    <w:basedOn w:val="Normal"/>
    <w:link w:val="CommentTextChar"/>
    <w:uiPriority w:val="99"/>
    <w:semiHidden/>
    <w:unhideWhenUsed/>
    <w:rsid w:val="00527E06"/>
    <w:pPr>
      <w:spacing w:line="240" w:lineRule="auto"/>
    </w:pPr>
    <w:rPr>
      <w:sz w:val="20"/>
      <w:szCs w:val="20"/>
    </w:rPr>
  </w:style>
  <w:style w:type="character" w:customStyle="1" w:styleId="CommentTextChar">
    <w:name w:val="Comment Text Char"/>
    <w:basedOn w:val="DefaultParagraphFont"/>
    <w:link w:val="CommentText"/>
    <w:uiPriority w:val="99"/>
    <w:semiHidden/>
    <w:rsid w:val="00527E06"/>
    <w:rPr>
      <w:sz w:val="20"/>
      <w:szCs w:val="20"/>
    </w:rPr>
  </w:style>
  <w:style w:type="paragraph" w:styleId="CommentSubject">
    <w:name w:val="annotation subject"/>
    <w:basedOn w:val="CommentText"/>
    <w:next w:val="CommentText"/>
    <w:link w:val="CommentSubjectChar"/>
    <w:uiPriority w:val="99"/>
    <w:semiHidden/>
    <w:unhideWhenUsed/>
    <w:rsid w:val="00527E06"/>
    <w:rPr>
      <w:b/>
      <w:bCs/>
    </w:rPr>
  </w:style>
  <w:style w:type="character" w:customStyle="1" w:styleId="CommentSubjectChar">
    <w:name w:val="Comment Subject Char"/>
    <w:basedOn w:val="CommentTextChar"/>
    <w:link w:val="CommentSubject"/>
    <w:uiPriority w:val="99"/>
    <w:semiHidden/>
    <w:rsid w:val="00527E0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5B"/>
    <w:rPr>
      <w:rFonts w:ascii="Tahoma" w:hAnsi="Tahoma" w:cs="Tahoma"/>
      <w:sz w:val="16"/>
      <w:szCs w:val="16"/>
    </w:rPr>
  </w:style>
  <w:style w:type="table" w:styleId="TableGrid">
    <w:name w:val="Table Grid"/>
    <w:basedOn w:val="TableNormal"/>
    <w:uiPriority w:val="59"/>
    <w:rsid w:val="00013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325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50A02"/>
    <w:rPr>
      <w:color w:val="808080"/>
    </w:rPr>
  </w:style>
  <w:style w:type="character" w:styleId="CommentReference">
    <w:name w:val="annotation reference"/>
    <w:basedOn w:val="DefaultParagraphFont"/>
    <w:uiPriority w:val="99"/>
    <w:semiHidden/>
    <w:unhideWhenUsed/>
    <w:rsid w:val="00527E06"/>
    <w:rPr>
      <w:sz w:val="16"/>
      <w:szCs w:val="16"/>
    </w:rPr>
  </w:style>
  <w:style w:type="paragraph" w:styleId="CommentText">
    <w:name w:val="annotation text"/>
    <w:basedOn w:val="Normal"/>
    <w:link w:val="CommentTextChar"/>
    <w:uiPriority w:val="99"/>
    <w:semiHidden/>
    <w:unhideWhenUsed/>
    <w:rsid w:val="00527E06"/>
    <w:pPr>
      <w:spacing w:line="240" w:lineRule="auto"/>
    </w:pPr>
    <w:rPr>
      <w:sz w:val="20"/>
      <w:szCs w:val="20"/>
    </w:rPr>
  </w:style>
  <w:style w:type="character" w:customStyle="1" w:styleId="CommentTextChar">
    <w:name w:val="Comment Text Char"/>
    <w:basedOn w:val="DefaultParagraphFont"/>
    <w:link w:val="CommentText"/>
    <w:uiPriority w:val="99"/>
    <w:semiHidden/>
    <w:rsid w:val="00527E06"/>
    <w:rPr>
      <w:sz w:val="20"/>
      <w:szCs w:val="20"/>
    </w:rPr>
  </w:style>
  <w:style w:type="paragraph" w:styleId="CommentSubject">
    <w:name w:val="annotation subject"/>
    <w:basedOn w:val="CommentText"/>
    <w:next w:val="CommentText"/>
    <w:link w:val="CommentSubjectChar"/>
    <w:uiPriority w:val="99"/>
    <w:semiHidden/>
    <w:unhideWhenUsed/>
    <w:rsid w:val="00527E06"/>
    <w:rPr>
      <w:b/>
      <w:bCs/>
    </w:rPr>
  </w:style>
  <w:style w:type="character" w:customStyle="1" w:styleId="CommentSubjectChar">
    <w:name w:val="Comment Subject Char"/>
    <w:basedOn w:val="CommentTextChar"/>
    <w:link w:val="CommentSubject"/>
    <w:uiPriority w:val="99"/>
    <w:semiHidden/>
    <w:rsid w:val="00527E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0344">
      <w:bodyDiv w:val="1"/>
      <w:marLeft w:val="0"/>
      <w:marRight w:val="0"/>
      <w:marTop w:val="0"/>
      <w:marBottom w:val="0"/>
      <w:divBdr>
        <w:top w:val="none" w:sz="0" w:space="0" w:color="auto"/>
        <w:left w:val="none" w:sz="0" w:space="0" w:color="auto"/>
        <w:bottom w:val="none" w:sz="0" w:space="0" w:color="auto"/>
        <w:right w:val="none" w:sz="0" w:space="0" w:color="auto"/>
      </w:divBdr>
    </w:div>
    <w:div w:id="755902864">
      <w:bodyDiv w:val="1"/>
      <w:marLeft w:val="0"/>
      <w:marRight w:val="0"/>
      <w:marTop w:val="0"/>
      <w:marBottom w:val="0"/>
      <w:divBdr>
        <w:top w:val="none" w:sz="0" w:space="0" w:color="auto"/>
        <w:left w:val="none" w:sz="0" w:space="0" w:color="auto"/>
        <w:bottom w:val="none" w:sz="0" w:space="0" w:color="auto"/>
        <w:right w:val="none" w:sz="0" w:space="0" w:color="auto"/>
      </w:divBdr>
    </w:div>
    <w:div w:id="904532098">
      <w:bodyDiv w:val="1"/>
      <w:marLeft w:val="0"/>
      <w:marRight w:val="0"/>
      <w:marTop w:val="0"/>
      <w:marBottom w:val="0"/>
      <w:divBdr>
        <w:top w:val="none" w:sz="0" w:space="0" w:color="auto"/>
        <w:left w:val="none" w:sz="0" w:space="0" w:color="auto"/>
        <w:bottom w:val="none" w:sz="0" w:space="0" w:color="auto"/>
        <w:right w:val="none" w:sz="0" w:space="0" w:color="auto"/>
      </w:divBdr>
    </w:div>
    <w:div w:id="1768312555">
      <w:bodyDiv w:val="1"/>
      <w:marLeft w:val="0"/>
      <w:marRight w:val="0"/>
      <w:marTop w:val="0"/>
      <w:marBottom w:val="0"/>
      <w:divBdr>
        <w:top w:val="none" w:sz="0" w:space="0" w:color="auto"/>
        <w:left w:val="none" w:sz="0" w:space="0" w:color="auto"/>
        <w:bottom w:val="none" w:sz="0" w:space="0" w:color="auto"/>
        <w:right w:val="none" w:sz="0" w:space="0" w:color="auto"/>
      </w:divBdr>
    </w:div>
    <w:div w:id="19265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1820B-47FC-4E59-9C7D-8F618296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 Adeeb</dc:creator>
  <cp:lastModifiedBy>Celal</cp:lastModifiedBy>
  <cp:revision>10</cp:revision>
  <dcterms:created xsi:type="dcterms:W3CDTF">2014-06-03T20:08:00Z</dcterms:created>
  <dcterms:modified xsi:type="dcterms:W3CDTF">2014-06-03T20:59:00Z</dcterms:modified>
</cp:coreProperties>
</file>